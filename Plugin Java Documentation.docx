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6B3" w:rsidRPr="005C5D26" w:rsidRDefault="005046B3" w:rsidP="005046B3">
      <w:pPr>
        <w:rPr>
          <w:rFonts w:ascii="Calibri" w:hAnsi="Calibri" w:cstheme="majorHAnsi"/>
          <w:rPrChange w:id="0" w:author="James Wang" w:date="2018-04-12T15:21:00Z">
            <w:rPr/>
          </w:rPrChange>
        </w:rPr>
      </w:pPr>
      <w:r w:rsidRPr="005C5D26">
        <w:rPr>
          <w:rFonts w:ascii="Calibri" w:hAnsi="Calibri" w:cstheme="majorHAnsi"/>
          <w:noProof/>
          <w:rPrChange w:id="1" w:author="James Wang" w:date="2018-04-12T15:21:00Z">
            <w:rPr>
              <w:noProof/>
            </w:rPr>
          </w:rPrChange>
        </w:rPr>
        <w:drawing>
          <wp:inline distT="0" distB="0" distL="0" distR="0" wp14:anchorId="0EF90533" wp14:editId="02492F14">
            <wp:extent cx="2785745" cy="541655"/>
            <wp:effectExtent l="0" t="0" r="8255" b="0"/>
            <wp:docPr id="10" name="Picture 1" descr="Description: sdsk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dsk_logo_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5745" cy="541655"/>
                    </a:xfrm>
                    <a:prstGeom prst="rect">
                      <a:avLst/>
                    </a:prstGeom>
                    <a:noFill/>
                    <a:ln>
                      <a:noFill/>
                    </a:ln>
                  </pic:spPr>
                </pic:pic>
              </a:graphicData>
            </a:graphic>
          </wp:inline>
        </w:drawing>
      </w:r>
    </w:p>
    <w:p w:rsidR="005046B3" w:rsidRPr="005C5D26" w:rsidRDefault="005046B3" w:rsidP="005046B3">
      <w:pPr>
        <w:rPr>
          <w:rFonts w:ascii="Calibri" w:hAnsi="Calibri" w:cstheme="majorHAnsi"/>
          <w:rPrChange w:id="2" w:author="James Wang" w:date="2018-04-12T15:21:00Z">
            <w:rPr/>
          </w:rPrChange>
        </w:rPr>
      </w:pPr>
    </w:p>
    <w:p w:rsidR="005046B3" w:rsidRPr="005C5D26" w:rsidRDefault="005046B3" w:rsidP="005046B3">
      <w:pPr>
        <w:rPr>
          <w:rFonts w:ascii="Calibri" w:hAnsi="Calibri" w:cstheme="majorHAnsi"/>
          <w:rPrChange w:id="3" w:author="James Wang" w:date="2018-04-12T15:21:00Z">
            <w:rPr/>
          </w:rPrChange>
        </w:rPr>
      </w:pPr>
    </w:p>
    <w:p w:rsidR="005046B3" w:rsidRPr="005C5D26" w:rsidRDefault="005046B3" w:rsidP="005046B3">
      <w:pPr>
        <w:rPr>
          <w:rFonts w:ascii="Calibri" w:hAnsi="Calibri" w:cstheme="majorHAnsi"/>
          <w:rPrChange w:id="4" w:author="James Wang" w:date="2018-04-12T15:21:00Z">
            <w:rPr/>
          </w:rPrChange>
        </w:rPr>
      </w:pPr>
    </w:p>
    <w:p w:rsidR="005046B3" w:rsidRPr="005C5D26" w:rsidRDefault="005046B3" w:rsidP="005046B3">
      <w:pPr>
        <w:ind w:left="720"/>
        <w:jc w:val="center"/>
        <w:rPr>
          <w:rFonts w:ascii="Calibri" w:hAnsi="Calibri" w:cstheme="majorHAnsi"/>
          <w:rPrChange w:id="5" w:author="James Wang" w:date="2018-04-12T15:21:00Z">
            <w:rPr/>
          </w:rPrChange>
        </w:rPr>
      </w:pPr>
    </w:p>
    <w:p w:rsidR="005046B3" w:rsidRPr="005C5D26" w:rsidRDefault="005046B3" w:rsidP="005046B3">
      <w:pPr>
        <w:ind w:left="720"/>
        <w:jc w:val="center"/>
        <w:rPr>
          <w:rFonts w:ascii="Calibri" w:hAnsi="Calibri" w:cstheme="majorHAnsi"/>
          <w:sz w:val="48"/>
          <w:szCs w:val="48"/>
          <w:rPrChange w:id="6" w:author="James Wang" w:date="2018-04-12T15:21:00Z">
            <w:rPr>
              <w:sz w:val="48"/>
              <w:szCs w:val="48"/>
            </w:rPr>
          </w:rPrChange>
        </w:rPr>
      </w:pPr>
    </w:p>
    <w:p w:rsidR="005046B3" w:rsidRPr="005C5D26" w:rsidRDefault="005046B3" w:rsidP="005046B3">
      <w:pPr>
        <w:ind w:left="720"/>
        <w:jc w:val="center"/>
        <w:rPr>
          <w:rFonts w:ascii="Calibri" w:hAnsi="Calibri" w:cstheme="majorHAnsi"/>
          <w:sz w:val="48"/>
          <w:szCs w:val="48"/>
          <w:rPrChange w:id="7" w:author="James Wang" w:date="2018-04-12T15:21:00Z">
            <w:rPr>
              <w:sz w:val="48"/>
              <w:szCs w:val="48"/>
            </w:rPr>
          </w:rPrChange>
        </w:rPr>
      </w:pPr>
    </w:p>
    <w:p w:rsidR="005046B3" w:rsidRPr="005C5D26" w:rsidRDefault="005046B3" w:rsidP="005046B3">
      <w:pPr>
        <w:ind w:right="720"/>
        <w:rPr>
          <w:rFonts w:ascii="Calibri" w:hAnsi="Calibri" w:cstheme="majorHAnsi"/>
          <w:sz w:val="32"/>
          <w:szCs w:val="32"/>
          <w:rPrChange w:id="8" w:author="James Wang" w:date="2018-04-12T15:21:00Z">
            <w:rPr>
              <w:sz w:val="32"/>
              <w:szCs w:val="32"/>
            </w:rPr>
          </w:rPrChange>
        </w:rPr>
      </w:pPr>
    </w:p>
    <w:p w:rsidR="005046B3" w:rsidRPr="005C5D26" w:rsidRDefault="005046B3" w:rsidP="005046B3">
      <w:pPr>
        <w:ind w:right="720"/>
        <w:rPr>
          <w:rFonts w:ascii="Calibri" w:hAnsi="Calibri" w:cstheme="majorHAnsi"/>
          <w:sz w:val="32"/>
          <w:szCs w:val="32"/>
          <w:rPrChange w:id="9" w:author="James Wang" w:date="2018-04-12T15:21:00Z">
            <w:rPr>
              <w:sz w:val="32"/>
              <w:szCs w:val="32"/>
            </w:rPr>
          </w:rPrChange>
        </w:rPr>
      </w:pPr>
    </w:p>
    <w:p w:rsidR="005046B3" w:rsidRPr="005C5D26" w:rsidRDefault="005046B3" w:rsidP="005046B3">
      <w:pPr>
        <w:ind w:right="720"/>
        <w:jc w:val="center"/>
        <w:rPr>
          <w:rFonts w:ascii="Calibri" w:hAnsi="Calibri" w:cstheme="majorHAnsi"/>
          <w:sz w:val="32"/>
          <w:szCs w:val="32"/>
          <w:rPrChange w:id="10" w:author="James Wang" w:date="2018-04-12T15:21:00Z">
            <w:rPr>
              <w:sz w:val="32"/>
              <w:szCs w:val="32"/>
            </w:rPr>
          </w:rPrChange>
        </w:rPr>
      </w:pPr>
    </w:p>
    <w:p w:rsidR="009A5B94" w:rsidRPr="009A5B94" w:rsidRDefault="009A5B94" w:rsidP="009A5B94">
      <w:pPr>
        <w:spacing w:after="0"/>
        <w:jc w:val="center"/>
        <w:rPr>
          <w:b/>
          <w:sz w:val="44"/>
        </w:rPr>
      </w:pPr>
      <w:r w:rsidRPr="009A5B94">
        <w:rPr>
          <w:b/>
          <w:sz w:val="44"/>
        </w:rPr>
        <w:t>xPlorer RWR Java Plugin: Configuration file</w:t>
      </w:r>
    </w:p>
    <w:p w:rsidR="005046B3" w:rsidRPr="005C5D26" w:rsidRDefault="005046B3" w:rsidP="005046B3">
      <w:pPr>
        <w:pStyle w:val="DocRevision"/>
        <w:spacing w:before="360"/>
        <w:jc w:val="right"/>
        <w:rPr>
          <w:rFonts w:ascii="Calibri" w:hAnsi="Calibri" w:cstheme="majorHAnsi"/>
          <w:sz w:val="48"/>
          <w:szCs w:val="48"/>
          <w:rPrChange w:id="11" w:author="James Wang" w:date="2018-04-12T15:21:00Z">
            <w:rPr>
              <w:sz w:val="48"/>
              <w:szCs w:val="48"/>
            </w:rPr>
          </w:rPrChange>
        </w:rPr>
      </w:pPr>
      <w:r w:rsidRPr="005C5D26">
        <w:rPr>
          <w:rFonts w:ascii="Calibri" w:hAnsi="Calibri" w:cstheme="majorHAnsi"/>
          <w:noProof/>
          <w:rPrChange w:id="12" w:author="James Wang" w:date="2018-04-12T15:21:00Z">
            <w:rPr>
              <w:noProof/>
            </w:rPr>
          </w:rPrChange>
        </w:rPr>
        <mc:AlternateContent>
          <mc:Choice Requires="wps">
            <w:drawing>
              <wp:anchor distT="0" distB="0" distL="114300" distR="114300" simplePos="0" relativeHeight="251662336" behindDoc="0" locked="0" layoutInCell="1" allowOverlap="1" wp14:anchorId="4C9FB28F" wp14:editId="2591FCCF">
                <wp:simplePos x="0" y="0"/>
                <wp:positionH relativeFrom="column">
                  <wp:posOffset>-114300</wp:posOffset>
                </wp:positionH>
                <wp:positionV relativeFrom="paragraph">
                  <wp:posOffset>19685</wp:posOffset>
                </wp:positionV>
                <wp:extent cx="6457315" cy="635"/>
                <wp:effectExtent l="0" t="0" r="0" b="0"/>
                <wp:wrapThrough wrapText="bothSides">
                  <wp:wrapPolygon edited="0">
                    <wp:start x="0" y="0"/>
                    <wp:lineTo x="0" y="21600"/>
                    <wp:lineTo x="21600" y="21600"/>
                    <wp:lineTo x="21600" y="0"/>
                  </wp:wrapPolygon>
                </wp:wrapThrough>
                <wp:docPr id="11"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7315" cy="63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7B46D9" id="_x0000_t32" coordsize="21600,21600" o:spt="32" o:oned="t" path="m,l21600,21600e" filled="f">
                <v:path arrowok="t" fillok="f" o:connecttype="none"/>
                <o:lock v:ext="edit" shapetype="t"/>
              </v:shapetype>
              <v:shape id="Straight Arrow Connector 6" o:spid="_x0000_s1026" type="#_x0000_t32" style="position:absolute;margin-left:-9pt;margin-top:1.55pt;width:508.4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" strokeweight="2.25pt">
                <w10:wrap type="through"/>
              </v:shape>
            </w:pict>
          </mc:Fallback>
        </mc:AlternateContent>
      </w:r>
    </w:p>
    <w:p w:rsidR="005046B3" w:rsidRPr="005C5D26" w:rsidRDefault="005046B3" w:rsidP="005046B3">
      <w:pPr>
        <w:ind w:left="720"/>
        <w:jc w:val="center"/>
        <w:rPr>
          <w:rFonts w:ascii="Calibri" w:hAnsi="Calibri" w:cstheme="majorHAnsi"/>
          <w:sz w:val="28"/>
          <w:szCs w:val="28"/>
          <w:rPrChange w:id="13" w:author="James Wang" w:date="2018-04-12T15:21:00Z">
            <w:rPr>
              <w:sz w:val="28"/>
              <w:szCs w:val="28"/>
            </w:rPr>
          </w:rPrChange>
        </w:rPr>
      </w:pPr>
    </w:p>
    <w:p w:rsidR="005046B3" w:rsidRPr="005C5D26" w:rsidRDefault="005046B3" w:rsidP="006E4B30">
      <w:pPr>
        <w:rPr>
          <w:rFonts w:ascii="Calibri" w:hAnsi="Calibri" w:cstheme="majorHAnsi"/>
          <w:sz w:val="28"/>
          <w:szCs w:val="28"/>
          <w:rPrChange w:id="14" w:author="James Wang" w:date="2018-04-12T15:21:00Z">
            <w:rPr>
              <w:sz w:val="28"/>
              <w:szCs w:val="28"/>
            </w:rPr>
          </w:rPrChange>
        </w:rPr>
      </w:pPr>
    </w:p>
    <w:p w:rsidR="005046B3" w:rsidRPr="005C5D26" w:rsidRDefault="005046B3" w:rsidP="005046B3">
      <w:pPr>
        <w:ind w:left="720"/>
        <w:jc w:val="center"/>
        <w:rPr>
          <w:rFonts w:ascii="Calibri" w:hAnsi="Calibri" w:cstheme="majorHAnsi"/>
          <w:sz w:val="28"/>
          <w:szCs w:val="28"/>
          <w:rPrChange w:id="15" w:author="James Wang" w:date="2018-04-12T15:21:00Z">
            <w:rPr>
              <w:sz w:val="28"/>
              <w:szCs w:val="28"/>
            </w:rPr>
          </w:rPrChange>
        </w:rPr>
      </w:pPr>
    </w:p>
    <w:p w:rsidR="005046B3" w:rsidRPr="005C5D26" w:rsidRDefault="005046B3" w:rsidP="005046B3">
      <w:pPr>
        <w:rPr>
          <w:rFonts w:ascii="Calibri" w:hAnsi="Calibri" w:cstheme="majorHAnsi"/>
          <w:sz w:val="28"/>
          <w:szCs w:val="28"/>
          <w:rPrChange w:id="16" w:author="James Wang" w:date="2018-04-12T15:21:00Z">
            <w:rPr>
              <w:sz w:val="28"/>
              <w:szCs w:val="28"/>
            </w:rPr>
          </w:rPrChange>
        </w:rPr>
      </w:pPr>
    </w:p>
    <w:p w:rsidR="005046B3" w:rsidRPr="005C5D26" w:rsidRDefault="005046B3" w:rsidP="005046B3">
      <w:pPr>
        <w:rPr>
          <w:rFonts w:ascii="Calibri" w:hAnsi="Calibri" w:cstheme="majorHAnsi"/>
          <w:rPrChange w:id="17" w:author="James Wang" w:date="2018-04-12T15:21:00Z">
            <w:rPr/>
          </w:rPrChang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3484"/>
      </w:tblGrid>
      <w:tr w:rsidR="005046B3" w:rsidRPr="005C5D26" w:rsidTr="003A0ED0">
        <w:trPr>
          <w:trHeight w:val="288"/>
          <w:jc w:val="center"/>
        </w:trPr>
        <w:tc>
          <w:tcPr>
            <w:tcW w:w="1684" w:type="dxa"/>
            <w:vAlign w:val="center"/>
          </w:tcPr>
          <w:p w:rsidR="005046B3" w:rsidRPr="005C5D26" w:rsidRDefault="005046B3" w:rsidP="003A0ED0">
            <w:pPr>
              <w:pStyle w:val="NormalTableContent"/>
              <w:rPr>
                <w:rFonts w:ascii="Calibri" w:hAnsi="Calibri" w:cstheme="majorHAnsi"/>
                <w:rPrChange w:id="18" w:author="James Wang" w:date="2018-04-12T15:21:00Z">
                  <w:rPr/>
                </w:rPrChange>
              </w:rPr>
            </w:pPr>
            <w:r w:rsidRPr="005C5D26">
              <w:rPr>
                <w:rFonts w:ascii="Calibri" w:hAnsi="Calibri" w:cstheme="majorHAnsi"/>
                <w:rPrChange w:id="19" w:author="James Wang" w:date="2018-04-12T15:21:00Z">
                  <w:rPr/>
                </w:rPrChange>
              </w:rPr>
              <w:t>Author(s):</w:t>
            </w:r>
          </w:p>
        </w:tc>
        <w:tc>
          <w:tcPr>
            <w:tcW w:w="3484" w:type="dxa"/>
            <w:vAlign w:val="center"/>
          </w:tcPr>
          <w:p w:rsidR="005046B3" w:rsidRPr="005C5D26" w:rsidRDefault="004B3218" w:rsidP="003A0ED0">
            <w:pPr>
              <w:pStyle w:val="NormalTableContent"/>
              <w:rPr>
                <w:rFonts w:ascii="Calibri" w:hAnsi="Calibri" w:cstheme="majorHAnsi"/>
                <w:rPrChange w:id="20" w:author="James Wang" w:date="2018-04-12T15:21:00Z">
                  <w:rPr/>
                </w:rPrChange>
              </w:rPr>
            </w:pPr>
            <w:r>
              <w:rPr>
                <w:rFonts w:ascii="Calibri" w:hAnsi="Calibri" w:cstheme="majorHAnsi"/>
              </w:rPr>
              <w:t>John Kang</w:t>
            </w:r>
            <w:bookmarkStart w:id="21" w:name="_GoBack"/>
            <w:bookmarkEnd w:id="21"/>
          </w:p>
        </w:tc>
      </w:tr>
      <w:tr w:rsidR="005046B3" w:rsidRPr="005C5D26" w:rsidTr="003A0ED0">
        <w:trPr>
          <w:trHeight w:val="288"/>
          <w:jc w:val="center"/>
        </w:trPr>
        <w:tc>
          <w:tcPr>
            <w:tcW w:w="1684" w:type="dxa"/>
            <w:vAlign w:val="center"/>
          </w:tcPr>
          <w:p w:rsidR="005046B3" w:rsidRPr="005C5D26" w:rsidRDefault="005046B3" w:rsidP="003A0ED0">
            <w:pPr>
              <w:pStyle w:val="NormalTableContent"/>
              <w:rPr>
                <w:rFonts w:ascii="Calibri" w:hAnsi="Calibri" w:cstheme="majorHAnsi"/>
                <w:rPrChange w:id="22" w:author="James Wang" w:date="2018-04-12T15:21:00Z">
                  <w:rPr/>
                </w:rPrChange>
              </w:rPr>
            </w:pPr>
            <w:r w:rsidRPr="005C5D26">
              <w:rPr>
                <w:rFonts w:ascii="Calibri" w:hAnsi="Calibri" w:cstheme="majorHAnsi"/>
                <w:rPrChange w:id="23" w:author="James Wang" w:date="2018-04-12T15:21:00Z">
                  <w:rPr/>
                </w:rPrChange>
              </w:rPr>
              <w:t>Creation Date:</w:t>
            </w:r>
          </w:p>
        </w:tc>
        <w:tc>
          <w:tcPr>
            <w:tcW w:w="3484" w:type="dxa"/>
            <w:vAlign w:val="center"/>
          </w:tcPr>
          <w:p w:rsidR="005046B3" w:rsidRPr="005C5D26" w:rsidRDefault="00563FD9" w:rsidP="003A0ED0">
            <w:pPr>
              <w:pStyle w:val="NormalTableContent"/>
              <w:rPr>
                <w:rFonts w:ascii="Calibri" w:hAnsi="Calibri" w:cstheme="majorHAnsi"/>
                <w:rPrChange w:id="24" w:author="James Wang" w:date="2018-04-12T15:21:00Z">
                  <w:rPr/>
                </w:rPrChange>
              </w:rPr>
            </w:pPr>
            <w:r>
              <w:rPr>
                <w:rFonts w:ascii="Calibri" w:hAnsi="Calibri" w:cstheme="majorHAnsi"/>
              </w:rPr>
              <w:t>July 18, 2019</w:t>
            </w:r>
          </w:p>
        </w:tc>
      </w:tr>
    </w:tbl>
    <w:p w:rsidR="000053D2" w:rsidRPr="005C5D26" w:rsidRDefault="000053D2" w:rsidP="000053D2">
      <w:pPr>
        <w:pStyle w:val="Title"/>
        <w:rPr>
          <w:rFonts w:ascii="Calibri" w:hAnsi="Calibri" w:cstheme="majorHAnsi"/>
          <w:rPrChange w:id="25" w:author="James Wang" w:date="2018-04-12T15:21:00Z">
            <w:rPr/>
          </w:rPrChange>
        </w:rPr>
      </w:pPr>
      <w:bookmarkStart w:id="26" w:name="_Toc517777448"/>
      <w:r w:rsidRPr="005C5D26">
        <w:rPr>
          <w:rFonts w:ascii="Calibri" w:hAnsi="Calibri" w:cstheme="majorHAnsi"/>
          <w:rPrChange w:id="27" w:author="James Wang" w:date="2018-04-12T15:21:00Z">
            <w:rPr/>
          </w:rPrChange>
        </w:rPr>
        <w:lastRenderedPageBreak/>
        <w:t>Revision History</w:t>
      </w:r>
      <w:bookmarkEnd w:id="26"/>
    </w:p>
    <w:p w:rsidR="000053D2" w:rsidRPr="005C5D26" w:rsidRDefault="000053D2" w:rsidP="000053D2">
      <w:pPr>
        <w:rPr>
          <w:rFonts w:ascii="Calibri" w:hAnsi="Calibri" w:cstheme="majorHAnsi"/>
          <w:b/>
          <w:color w:val="4F81BD"/>
          <w:sz w:val="16"/>
          <w:szCs w:val="16"/>
          <w:rPrChange w:id="28" w:author="James Wang" w:date="2018-04-12T15:21:00Z">
            <w:rPr>
              <w:b/>
              <w:color w:val="4F81BD"/>
              <w:sz w:val="16"/>
              <w:szCs w:val="16"/>
            </w:rPr>
          </w:rPrChange>
        </w:rPr>
      </w:pP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0"/>
        <w:gridCol w:w="1080"/>
        <w:gridCol w:w="1530"/>
        <w:gridCol w:w="5310"/>
      </w:tblGrid>
      <w:tr w:rsidR="000053D2" w:rsidRPr="005C5D26" w:rsidTr="003A0ED0">
        <w:trPr>
          <w:trHeight w:val="341"/>
        </w:trPr>
        <w:tc>
          <w:tcPr>
            <w:tcW w:w="1350" w:type="dxa"/>
            <w:shd w:val="clear" w:color="auto" w:fill="DBE5F1"/>
            <w:vAlign w:val="center"/>
          </w:tcPr>
          <w:p w:rsidR="000053D2" w:rsidRPr="005C5D26" w:rsidRDefault="000053D2" w:rsidP="003A0ED0">
            <w:pPr>
              <w:pStyle w:val="NoSpacing"/>
              <w:rPr>
                <w:rFonts w:ascii="Calibri" w:hAnsi="Calibri" w:cstheme="majorHAnsi"/>
                <w:b/>
                <w:rPrChange w:id="29" w:author="James Wang" w:date="2018-04-12T15:21:00Z">
                  <w:rPr>
                    <w:rFonts w:ascii="Arial" w:hAnsi="Arial" w:cs="Arial"/>
                    <w:b/>
                  </w:rPr>
                </w:rPrChange>
              </w:rPr>
            </w:pPr>
            <w:r w:rsidRPr="005C5D26">
              <w:rPr>
                <w:rFonts w:ascii="Calibri" w:hAnsi="Calibri" w:cstheme="majorHAnsi"/>
                <w:b/>
                <w:rPrChange w:id="30" w:author="James Wang" w:date="2018-04-12T15:21:00Z">
                  <w:rPr>
                    <w:rFonts w:ascii="Arial" w:hAnsi="Arial" w:cs="Arial"/>
                    <w:b/>
                  </w:rPr>
                </w:rPrChange>
              </w:rPr>
              <w:t>Date</w:t>
            </w:r>
          </w:p>
        </w:tc>
        <w:tc>
          <w:tcPr>
            <w:tcW w:w="1080" w:type="dxa"/>
            <w:shd w:val="clear" w:color="auto" w:fill="DBE5F1"/>
            <w:vAlign w:val="center"/>
          </w:tcPr>
          <w:p w:rsidR="000053D2" w:rsidRPr="005C5D26" w:rsidRDefault="000053D2" w:rsidP="003A0ED0">
            <w:pPr>
              <w:pStyle w:val="NoSpacing"/>
              <w:rPr>
                <w:rFonts w:ascii="Calibri" w:hAnsi="Calibri" w:cstheme="majorHAnsi"/>
                <w:b/>
                <w:rPrChange w:id="31" w:author="James Wang" w:date="2018-04-12T15:21:00Z">
                  <w:rPr>
                    <w:rFonts w:ascii="Arial" w:hAnsi="Arial" w:cs="Arial"/>
                    <w:b/>
                  </w:rPr>
                </w:rPrChange>
              </w:rPr>
            </w:pPr>
            <w:r w:rsidRPr="005C5D26">
              <w:rPr>
                <w:rFonts w:ascii="Calibri" w:hAnsi="Calibri" w:cstheme="majorHAnsi"/>
                <w:b/>
                <w:rPrChange w:id="32" w:author="James Wang" w:date="2018-04-12T15:21:00Z">
                  <w:rPr>
                    <w:rFonts w:ascii="Arial" w:hAnsi="Arial" w:cs="Arial"/>
                    <w:b/>
                  </w:rPr>
                </w:rPrChange>
              </w:rPr>
              <w:t>Version</w:t>
            </w:r>
          </w:p>
        </w:tc>
        <w:tc>
          <w:tcPr>
            <w:tcW w:w="1530" w:type="dxa"/>
            <w:shd w:val="clear" w:color="auto" w:fill="DBE5F1"/>
            <w:vAlign w:val="center"/>
          </w:tcPr>
          <w:p w:rsidR="000053D2" w:rsidRPr="005C5D26" w:rsidRDefault="000053D2" w:rsidP="003A0ED0">
            <w:pPr>
              <w:pStyle w:val="NoSpacing"/>
              <w:rPr>
                <w:rFonts w:ascii="Calibri" w:hAnsi="Calibri" w:cstheme="majorHAnsi"/>
                <w:b/>
                <w:rPrChange w:id="33" w:author="James Wang" w:date="2018-04-12T15:21:00Z">
                  <w:rPr>
                    <w:rFonts w:ascii="Arial" w:hAnsi="Arial" w:cs="Arial"/>
                    <w:b/>
                  </w:rPr>
                </w:rPrChange>
              </w:rPr>
            </w:pPr>
            <w:r w:rsidRPr="005C5D26">
              <w:rPr>
                <w:rFonts w:ascii="Calibri" w:hAnsi="Calibri" w:cstheme="majorHAnsi"/>
                <w:b/>
                <w:rPrChange w:id="34" w:author="James Wang" w:date="2018-04-12T15:21:00Z">
                  <w:rPr>
                    <w:rFonts w:ascii="Arial" w:hAnsi="Arial" w:cs="Arial"/>
                    <w:b/>
                  </w:rPr>
                </w:rPrChange>
              </w:rPr>
              <w:t>By</w:t>
            </w:r>
          </w:p>
        </w:tc>
        <w:tc>
          <w:tcPr>
            <w:tcW w:w="5310" w:type="dxa"/>
            <w:shd w:val="clear" w:color="auto" w:fill="DBE5F1"/>
            <w:vAlign w:val="center"/>
          </w:tcPr>
          <w:p w:rsidR="000053D2" w:rsidRPr="005C5D26" w:rsidRDefault="000053D2" w:rsidP="003A0ED0">
            <w:pPr>
              <w:pStyle w:val="NoSpacing"/>
              <w:rPr>
                <w:rFonts w:ascii="Calibri" w:hAnsi="Calibri" w:cstheme="majorHAnsi"/>
                <w:b/>
                <w:rPrChange w:id="35" w:author="James Wang" w:date="2018-04-12T15:21:00Z">
                  <w:rPr>
                    <w:rFonts w:ascii="Arial" w:hAnsi="Arial" w:cs="Arial"/>
                    <w:b/>
                  </w:rPr>
                </w:rPrChange>
              </w:rPr>
            </w:pPr>
            <w:r w:rsidRPr="005C5D26">
              <w:rPr>
                <w:rFonts w:ascii="Calibri" w:hAnsi="Calibri" w:cstheme="majorHAnsi"/>
                <w:b/>
                <w:rPrChange w:id="36" w:author="James Wang" w:date="2018-04-12T15:21:00Z">
                  <w:rPr>
                    <w:rFonts w:ascii="Arial" w:hAnsi="Arial" w:cs="Arial"/>
                    <w:b/>
                  </w:rPr>
                </w:rPrChange>
              </w:rPr>
              <w:t>Comment</w:t>
            </w:r>
          </w:p>
        </w:tc>
      </w:tr>
      <w:tr w:rsidR="000053D2" w:rsidRPr="005C5D26" w:rsidTr="003A0ED0">
        <w:trPr>
          <w:trHeight w:val="251"/>
        </w:trPr>
        <w:tc>
          <w:tcPr>
            <w:tcW w:w="1350" w:type="dxa"/>
            <w:shd w:val="clear" w:color="auto" w:fill="auto"/>
          </w:tcPr>
          <w:p w:rsidR="000053D2" w:rsidRPr="005C5D26" w:rsidRDefault="000053D2" w:rsidP="003A0ED0">
            <w:pPr>
              <w:pStyle w:val="NoSpacing"/>
              <w:rPr>
                <w:rFonts w:ascii="Calibri" w:hAnsi="Calibri" w:cstheme="majorHAnsi"/>
                <w:sz w:val="20"/>
                <w:szCs w:val="20"/>
                <w:rPrChange w:id="37" w:author="James Wang" w:date="2018-04-12T15:21:00Z">
                  <w:rPr>
                    <w:rFonts w:ascii="Arial" w:hAnsi="Arial" w:cs="Arial"/>
                    <w:sz w:val="20"/>
                    <w:szCs w:val="20"/>
                  </w:rPr>
                </w:rPrChange>
              </w:rPr>
            </w:pPr>
            <w:r w:rsidRPr="005C5D26">
              <w:rPr>
                <w:rFonts w:ascii="Calibri" w:hAnsi="Calibri" w:cstheme="majorHAnsi"/>
                <w:sz w:val="20"/>
                <w:szCs w:val="20"/>
                <w:rPrChange w:id="38" w:author="James Wang" w:date="2018-04-12T15:21:00Z">
                  <w:rPr>
                    <w:rFonts w:ascii="Arial" w:hAnsi="Arial" w:cs="Arial"/>
                    <w:sz w:val="20"/>
                    <w:szCs w:val="20"/>
                  </w:rPr>
                </w:rPrChange>
              </w:rPr>
              <w:t>0</w:t>
            </w:r>
            <w:r w:rsidR="00090D49">
              <w:rPr>
                <w:rFonts w:cstheme="majorHAnsi"/>
                <w:sz w:val="20"/>
                <w:szCs w:val="20"/>
              </w:rPr>
              <w:t>7</w:t>
            </w:r>
            <w:del w:id="39" w:author="James Wang" w:date="2018-04-12T14:42:00Z">
              <w:r w:rsidRPr="005C5D26" w:rsidDel="00265AD9">
                <w:rPr>
                  <w:rFonts w:ascii="Calibri" w:hAnsi="Calibri" w:cstheme="majorHAnsi"/>
                  <w:sz w:val="20"/>
                  <w:szCs w:val="20"/>
                  <w:rPrChange w:id="40" w:author="James Wang" w:date="2018-04-12T15:21:00Z">
                    <w:rPr>
                      <w:rFonts w:ascii="Arial" w:hAnsi="Arial" w:cs="Arial"/>
                      <w:sz w:val="20"/>
                      <w:szCs w:val="20"/>
                    </w:rPr>
                  </w:rPrChange>
                </w:rPr>
                <w:delText>1</w:delText>
              </w:r>
            </w:del>
            <w:r w:rsidRPr="005C5D26">
              <w:rPr>
                <w:rFonts w:ascii="Calibri" w:hAnsi="Calibri" w:cstheme="majorHAnsi"/>
                <w:sz w:val="20"/>
                <w:szCs w:val="20"/>
                <w:rPrChange w:id="41" w:author="James Wang" w:date="2018-04-12T15:21:00Z">
                  <w:rPr>
                    <w:rFonts w:ascii="Arial" w:hAnsi="Arial" w:cs="Arial"/>
                    <w:sz w:val="20"/>
                    <w:szCs w:val="20"/>
                  </w:rPr>
                </w:rPrChange>
              </w:rPr>
              <w:t>/1</w:t>
            </w:r>
            <w:del w:id="42" w:author="James Wang" w:date="2018-04-12T14:42:00Z">
              <w:r w:rsidRPr="005C5D26" w:rsidDel="00265AD9">
                <w:rPr>
                  <w:rFonts w:ascii="Calibri" w:hAnsi="Calibri" w:cstheme="majorHAnsi"/>
                  <w:sz w:val="20"/>
                  <w:szCs w:val="20"/>
                  <w:rPrChange w:id="43" w:author="James Wang" w:date="2018-04-12T15:21:00Z">
                    <w:rPr>
                      <w:rFonts w:ascii="Arial" w:hAnsi="Arial" w:cs="Arial"/>
                      <w:sz w:val="20"/>
                      <w:szCs w:val="20"/>
                    </w:rPr>
                  </w:rPrChange>
                </w:rPr>
                <w:delText>8</w:delText>
              </w:r>
            </w:del>
            <w:r w:rsidR="00090D49">
              <w:rPr>
                <w:rFonts w:cstheme="majorHAnsi"/>
                <w:sz w:val="20"/>
                <w:szCs w:val="20"/>
              </w:rPr>
              <w:t>8</w:t>
            </w:r>
            <w:r w:rsidR="00090D49">
              <w:rPr>
                <w:rFonts w:ascii="Calibri" w:hAnsi="Calibri" w:cstheme="majorHAnsi"/>
                <w:sz w:val="20"/>
                <w:szCs w:val="20"/>
              </w:rPr>
              <w:t>/2019</w:t>
            </w:r>
          </w:p>
        </w:tc>
        <w:tc>
          <w:tcPr>
            <w:tcW w:w="1080" w:type="dxa"/>
            <w:shd w:val="clear" w:color="auto" w:fill="auto"/>
          </w:tcPr>
          <w:p w:rsidR="000053D2" w:rsidRPr="005C5D26" w:rsidRDefault="000053D2" w:rsidP="003A0ED0">
            <w:pPr>
              <w:pStyle w:val="NoSpacing"/>
              <w:rPr>
                <w:rFonts w:ascii="Calibri" w:hAnsi="Calibri" w:cstheme="majorHAnsi"/>
                <w:sz w:val="20"/>
                <w:szCs w:val="20"/>
                <w:rPrChange w:id="44" w:author="James Wang" w:date="2018-04-12T15:21:00Z">
                  <w:rPr>
                    <w:rFonts w:ascii="Arial" w:hAnsi="Arial" w:cs="Arial"/>
                    <w:sz w:val="20"/>
                    <w:szCs w:val="20"/>
                  </w:rPr>
                </w:rPrChange>
              </w:rPr>
            </w:pPr>
            <w:r w:rsidRPr="005C5D26">
              <w:rPr>
                <w:rFonts w:ascii="Calibri" w:hAnsi="Calibri" w:cstheme="majorHAnsi"/>
                <w:sz w:val="20"/>
                <w:szCs w:val="20"/>
                <w:rPrChange w:id="45" w:author="James Wang" w:date="2018-04-12T15:21:00Z">
                  <w:rPr>
                    <w:rFonts w:ascii="Arial" w:hAnsi="Arial" w:cs="Arial"/>
                    <w:sz w:val="20"/>
                    <w:szCs w:val="20"/>
                  </w:rPr>
                </w:rPrChange>
              </w:rPr>
              <w:t>0.1</w:t>
            </w:r>
          </w:p>
        </w:tc>
        <w:tc>
          <w:tcPr>
            <w:tcW w:w="1530" w:type="dxa"/>
            <w:shd w:val="clear" w:color="auto" w:fill="auto"/>
          </w:tcPr>
          <w:p w:rsidR="000053D2" w:rsidRPr="005C5D26" w:rsidRDefault="000053D2" w:rsidP="003A0ED0">
            <w:pPr>
              <w:pStyle w:val="NoSpacing"/>
              <w:rPr>
                <w:rFonts w:ascii="Calibri" w:hAnsi="Calibri" w:cstheme="majorHAnsi"/>
                <w:sz w:val="20"/>
                <w:szCs w:val="20"/>
                <w:rPrChange w:id="46" w:author="James Wang" w:date="2018-04-12T15:21:00Z">
                  <w:rPr>
                    <w:rFonts w:ascii="Arial" w:hAnsi="Arial" w:cs="Arial"/>
                    <w:sz w:val="20"/>
                    <w:szCs w:val="20"/>
                  </w:rPr>
                </w:rPrChange>
              </w:rPr>
            </w:pPr>
            <w:del w:id="47" w:author="James Wang" w:date="2018-04-12T14:42:00Z">
              <w:r w:rsidRPr="005C5D26" w:rsidDel="00265AD9">
                <w:rPr>
                  <w:rFonts w:ascii="Calibri" w:hAnsi="Calibri" w:cstheme="majorHAnsi"/>
                  <w:sz w:val="20"/>
                  <w:szCs w:val="20"/>
                  <w:rPrChange w:id="48" w:author="James Wang" w:date="2018-04-12T15:21:00Z">
                    <w:rPr>
                      <w:rFonts w:ascii="Arial" w:hAnsi="Arial" w:cs="Arial"/>
                      <w:sz w:val="20"/>
                      <w:szCs w:val="20"/>
                    </w:rPr>
                  </w:rPrChange>
                </w:rPr>
                <w:delText>Meiqing He</w:delText>
              </w:r>
            </w:del>
            <w:r w:rsidR="00090D49">
              <w:rPr>
                <w:rFonts w:ascii="Calibri" w:hAnsi="Calibri" w:cstheme="majorHAnsi"/>
                <w:sz w:val="20"/>
                <w:szCs w:val="20"/>
              </w:rPr>
              <w:t>John</w:t>
            </w:r>
            <w:ins w:id="49" w:author="James Wang" w:date="2018-04-12T14:42:00Z">
              <w:r w:rsidRPr="005C5D26">
                <w:rPr>
                  <w:rFonts w:cstheme="majorHAnsi"/>
                  <w:sz w:val="20"/>
                  <w:szCs w:val="20"/>
                </w:rPr>
                <w:t xml:space="preserve"> </w:t>
              </w:r>
            </w:ins>
            <w:r w:rsidR="00090D49">
              <w:rPr>
                <w:rFonts w:cstheme="majorHAnsi"/>
                <w:sz w:val="20"/>
                <w:szCs w:val="20"/>
              </w:rPr>
              <w:t>K</w:t>
            </w:r>
            <w:ins w:id="50" w:author="James Wang" w:date="2018-04-12T14:42:00Z">
              <w:r w:rsidRPr="005C5D26">
                <w:rPr>
                  <w:rFonts w:cstheme="majorHAnsi"/>
                  <w:sz w:val="20"/>
                  <w:szCs w:val="20"/>
                </w:rPr>
                <w:t>ang</w:t>
              </w:r>
            </w:ins>
          </w:p>
        </w:tc>
        <w:tc>
          <w:tcPr>
            <w:tcW w:w="5310" w:type="dxa"/>
            <w:shd w:val="clear" w:color="auto" w:fill="auto"/>
          </w:tcPr>
          <w:p w:rsidR="000053D2" w:rsidRPr="005C5D26" w:rsidRDefault="000053D2" w:rsidP="003A0ED0">
            <w:pPr>
              <w:pStyle w:val="NoSpacing"/>
              <w:rPr>
                <w:rFonts w:ascii="Calibri" w:hAnsi="Calibri" w:cstheme="majorHAnsi"/>
                <w:sz w:val="20"/>
                <w:szCs w:val="20"/>
                <w:rPrChange w:id="51" w:author="James Wang" w:date="2018-04-12T15:21:00Z">
                  <w:rPr>
                    <w:rFonts w:ascii="Arial" w:hAnsi="Arial" w:cs="Arial"/>
                    <w:sz w:val="20"/>
                    <w:szCs w:val="20"/>
                  </w:rPr>
                </w:rPrChange>
              </w:rPr>
            </w:pPr>
            <w:r w:rsidRPr="005C5D26">
              <w:rPr>
                <w:rFonts w:ascii="Calibri" w:hAnsi="Calibri" w:cstheme="majorHAnsi"/>
                <w:sz w:val="20"/>
                <w:szCs w:val="20"/>
                <w:rPrChange w:id="52" w:author="James Wang" w:date="2018-04-12T15:21:00Z">
                  <w:rPr>
                    <w:rFonts w:ascii="Arial" w:hAnsi="Arial" w:cs="Arial"/>
                    <w:sz w:val="20"/>
                    <w:szCs w:val="20"/>
                  </w:rPr>
                </w:rPrChange>
              </w:rPr>
              <w:t>Initial Draft.</w:t>
            </w:r>
          </w:p>
        </w:tc>
      </w:tr>
      <w:tr w:rsidR="000053D2" w:rsidRPr="005C5D26" w:rsidTr="003A0ED0">
        <w:tc>
          <w:tcPr>
            <w:tcW w:w="1350" w:type="dxa"/>
            <w:shd w:val="clear" w:color="auto" w:fill="auto"/>
          </w:tcPr>
          <w:p w:rsidR="000053D2" w:rsidRPr="005C5D26" w:rsidRDefault="000053D2" w:rsidP="003A0ED0">
            <w:pPr>
              <w:pStyle w:val="NoSpacing"/>
              <w:rPr>
                <w:rFonts w:ascii="Calibri" w:hAnsi="Calibri" w:cstheme="majorHAnsi"/>
                <w:sz w:val="20"/>
                <w:szCs w:val="20"/>
                <w:rPrChange w:id="53" w:author="James Wang" w:date="2018-04-12T15:21:00Z">
                  <w:rPr>
                    <w:rFonts w:ascii="Arial" w:hAnsi="Arial" w:cs="Arial"/>
                    <w:sz w:val="20"/>
                    <w:szCs w:val="20"/>
                  </w:rPr>
                </w:rPrChange>
              </w:rPr>
            </w:pPr>
            <w:del w:id="54" w:author="James Wang" w:date="2018-04-12T14:42:00Z">
              <w:r w:rsidRPr="005C5D26" w:rsidDel="00265AD9">
                <w:rPr>
                  <w:rFonts w:ascii="Calibri" w:hAnsi="Calibri" w:cstheme="majorHAnsi"/>
                  <w:sz w:val="20"/>
                  <w:szCs w:val="20"/>
                  <w:rPrChange w:id="55" w:author="James Wang" w:date="2018-04-12T15:21:00Z">
                    <w:rPr>
                      <w:rFonts w:ascii="Arial" w:hAnsi="Arial" w:cs="Arial"/>
                      <w:sz w:val="20"/>
                      <w:szCs w:val="20"/>
                    </w:rPr>
                  </w:rPrChange>
                </w:rPr>
                <w:delText>03/29/2018</w:delText>
              </w:r>
            </w:del>
          </w:p>
        </w:tc>
        <w:tc>
          <w:tcPr>
            <w:tcW w:w="1080" w:type="dxa"/>
            <w:shd w:val="clear" w:color="auto" w:fill="auto"/>
          </w:tcPr>
          <w:p w:rsidR="000053D2" w:rsidRPr="005C5D26" w:rsidRDefault="000053D2" w:rsidP="003A0ED0">
            <w:pPr>
              <w:pStyle w:val="NoSpacing"/>
              <w:rPr>
                <w:rFonts w:ascii="Calibri" w:hAnsi="Calibri" w:cstheme="majorHAnsi"/>
                <w:sz w:val="20"/>
                <w:szCs w:val="20"/>
                <w:rPrChange w:id="56" w:author="James Wang" w:date="2018-04-12T15:21:00Z">
                  <w:rPr>
                    <w:rFonts w:ascii="Arial" w:hAnsi="Arial" w:cs="Arial"/>
                    <w:sz w:val="20"/>
                    <w:szCs w:val="20"/>
                  </w:rPr>
                </w:rPrChange>
              </w:rPr>
            </w:pPr>
            <w:del w:id="57" w:author="James Wang" w:date="2018-04-12T14:42:00Z">
              <w:r w:rsidRPr="005C5D26" w:rsidDel="00265AD9">
                <w:rPr>
                  <w:rFonts w:ascii="Calibri" w:hAnsi="Calibri" w:cstheme="majorHAnsi"/>
                  <w:sz w:val="20"/>
                  <w:szCs w:val="20"/>
                  <w:rPrChange w:id="58" w:author="James Wang" w:date="2018-04-12T15:21:00Z">
                    <w:rPr>
                      <w:rFonts w:ascii="Arial" w:hAnsi="Arial" w:cs="Arial"/>
                      <w:sz w:val="20"/>
                      <w:szCs w:val="20"/>
                    </w:rPr>
                  </w:rPrChange>
                </w:rPr>
                <w:delText>0.2</w:delText>
              </w:r>
            </w:del>
          </w:p>
        </w:tc>
        <w:tc>
          <w:tcPr>
            <w:tcW w:w="1530" w:type="dxa"/>
            <w:shd w:val="clear" w:color="auto" w:fill="auto"/>
          </w:tcPr>
          <w:p w:rsidR="000053D2" w:rsidRPr="005C5D26" w:rsidRDefault="000053D2" w:rsidP="003A0ED0">
            <w:pPr>
              <w:pStyle w:val="NoSpacing"/>
              <w:rPr>
                <w:rFonts w:ascii="Calibri" w:hAnsi="Calibri" w:cstheme="majorHAnsi"/>
                <w:sz w:val="20"/>
                <w:szCs w:val="20"/>
                <w:rPrChange w:id="59" w:author="James Wang" w:date="2018-04-12T15:21:00Z">
                  <w:rPr>
                    <w:rFonts w:ascii="Arial" w:hAnsi="Arial" w:cs="Arial"/>
                    <w:sz w:val="20"/>
                    <w:szCs w:val="20"/>
                  </w:rPr>
                </w:rPrChange>
              </w:rPr>
            </w:pPr>
            <w:del w:id="60" w:author="James Wang" w:date="2018-04-12T14:42:00Z">
              <w:r w:rsidRPr="005C5D26" w:rsidDel="00265AD9">
                <w:rPr>
                  <w:rFonts w:ascii="Calibri" w:hAnsi="Calibri" w:cstheme="majorHAnsi"/>
                  <w:sz w:val="20"/>
                  <w:szCs w:val="20"/>
                  <w:rPrChange w:id="61" w:author="James Wang" w:date="2018-04-12T15:21:00Z">
                    <w:rPr>
                      <w:rFonts w:ascii="Arial" w:hAnsi="Arial" w:cs="Arial"/>
                      <w:sz w:val="20"/>
                      <w:szCs w:val="20"/>
                    </w:rPr>
                  </w:rPrChange>
                </w:rPr>
                <w:delText>Meiqing He</w:delText>
              </w:r>
            </w:del>
          </w:p>
        </w:tc>
        <w:tc>
          <w:tcPr>
            <w:tcW w:w="5310" w:type="dxa"/>
            <w:shd w:val="clear" w:color="auto" w:fill="auto"/>
          </w:tcPr>
          <w:p w:rsidR="000053D2" w:rsidRPr="005C5D26" w:rsidRDefault="000053D2" w:rsidP="003A0ED0">
            <w:pPr>
              <w:pStyle w:val="NoSpacing"/>
              <w:rPr>
                <w:rFonts w:ascii="Calibri" w:hAnsi="Calibri" w:cstheme="majorHAnsi"/>
                <w:sz w:val="20"/>
                <w:szCs w:val="20"/>
                <w:rPrChange w:id="62" w:author="James Wang" w:date="2018-04-12T15:21:00Z">
                  <w:rPr>
                    <w:rFonts w:ascii="Arial" w:hAnsi="Arial" w:cs="Arial"/>
                    <w:sz w:val="20"/>
                    <w:szCs w:val="20"/>
                  </w:rPr>
                </w:rPrChange>
              </w:rPr>
            </w:pPr>
            <w:del w:id="63" w:author="James Wang" w:date="2018-04-12T14:42:00Z">
              <w:r w:rsidRPr="005C5D26" w:rsidDel="00265AD9">
                <w:rPr>
                  <w:rFonts w:ascii="Calibri" w:hAnsi="Calibri" w:cstheme="majorHAnsi"/>
                  <w:sz w:val="20"/>
                  <w:szCs w:val="20"/>
                  <w:rPrChange w:id="64" w:author="James Wang" w:date="2018-04-12T15:21:00Z">
                    <w:rPr>
                      <w:rFonts w:ascii="Arial" w:hAnsi="Arial" w:cs="Arial"/>
                      <w:sz w:val="20"/>
                      <w:szCs w:val="20"/>
                    </w:rPr>
                  </w:rPrChange>
                </w:rPr>
                <w:delText xml:space="preserve">Updated the SGD state, removed the inter-PS communication. Updated the SGD and EH interaction flow. Removed the command 4C from the correction sequence </w:delText>
              </w:r>
            </w:del>
          </w:p>
        </w:tc>
      </w:tr>
      <w:tr w:rsidR="000053D2" w:rsidRPr="005C5D26" w:rsidTr="003A0ED0">
        <w:tc>
          <w:tcPr>
            <w:tcW w:w="1350" w:type="dxa"/>
            <w:shd w:val="clear" w:color="auto" w:fill="auto"/>
          </w:tcPr>
          <w:p w:rsidR="000053D2" w:rsidRPr="005C5D26" w:rsidRDefault="000053D2" w:rsidP="003A0ED0">
            <w:pPr>
              <w:pStyle w:val="NoSpacing"/>
              <w:rPr>
                <w:rFonts w:cstheme="majorHAnsi"/>
                <w:sz w:val="20"/>
                <w:szCs w:val="20"/>
              </w:rPr>
            </w:pPr>
          </w:p>
        </w:tc>
        <w:tc>
          <w:tcPr>
            <w:tcW w:w="1080" w:type="dxa"/>
            <w:shd w:val="clear" w:color="auto" w:fill="auto"/>
          </w:tcPr>
          <w:p w:rsidR="000053D2" w:rsidRPr="005C5D26" w:rsidRDefault="000053D2" w:rsidP="003A0ED0">
            <w:pPr>
              <w:pStyle w:val="NoSpacing"/>
              <w:rPr>
                <w:rFonts w:cstheme="majorHAnsi"/>
                <w:sz w:val="20"/>
                <w:szCs w:val="20"/>
              </w:rPr>
            </w:pPr>
          </w:p>
        </w:tc>
        <w:tc>
          <w:tcPr>
            <w:tcW w:w="1530" w:type="dxa"/>
            <w:shd w:val="clear" w:color="auto" w:fill="auto"/>
          </w:tcPr>
          <w:p w:rsidR="000053D2" w:rsidRPr="005C5D26" w:rsidRDefault="000053D2" w:rsidP="003A0ED0">
            <w:pPr>
              <w:pStyle w:val="NoSpacing"/>
              <w:rPr>
                <w:rFonts w:cstheme="majorHAnsi"/>
                <w:sz w:val="20"/>
                <w:szCs w:val="20"/>
              </w:rPr>
            </w:pPr>
          </w:p>
        </w:tc>
        <w:tc>
          <w:tcPr>
            <w:tcW w:w="5310" w:type="dxa"/>
            <w:shd w:val="clear" w:color="auto" w:fill="auto"/>
          </w:tcPr>
          <w:p w:rsidR="000053D2" w:rsidRPr="005C5D26" w:rsidRDefault="000053D2" w:rsidP="003A0ED0">
            <w:pPr>
              <w:pStyle w:val="NoSpacing"/>
              <w:rPr>
                <w:rFonts w:cstheme="majorHAnsi"/>
                <w:sz w:val="20"/>
                <w:szCs w:val="20"/>
              </w:rPr>
            </w:pPr>
          </w:p>
        </w:tc>
      </w:tr>
      <w:tr w:rsidR="000053D2" w:rsidRPr="005C5D26" w:rsidTr="003A0ED0">
        <w:tc>
          <w:tcPr>
            <w:tcW w:w="1350" w:type="dxa"/>
            <w:shd w:val="clear" w:color="auto" w:fill="auto"/>
          </w:tcPr>
          <w:p w:rsidR="000053D2" w:rsidRPr="005C5D26" w:rsidRDefault="000053D2" w:rsidP="003A0ED0">
            <w:pPr>
              <w:pStyle w:val="NoSpacing"/>
              <w:rPr>
                <w:rFonts w:cstheme="majorHAnsi"/>
                <w:sz w:val="20"/>
                <w:szCs w:val="20"/>
              </w:rPr>
            </w:pPr>
          </w:p>
        </w:tc>
        <w:tc>
          <w:tcPr>
            <w:tcW w:w="1080" w:type="dxa"/>
            <w:shd w:val="clear" w:color="auto" w:fill="auto"/>
          </w:tcPr>
          <w:p w:rsidR="000053D2" w:rsidRPr="005C5D26" w:rsidRDefault="000053D2" w:rsidP="003A0ED0">
            <w:pPr>
              <w:pStyle w:val="NoSpacing"/>
              <w:rPr>
                <w:rFonts w:cstheme="majorHAnsi"/>
                <w:sz w:val="20"/>
                <w:szCs w:val="20"/>
              </w:rPr>
            </w:pPr>
          </w:p>
        </w:tc>
        <w:tc>
          <w:tcPr>
            <w:tcW w:w="1530" w:type="dxa"/>
            <w:shd w:val="clear" w:color="auto" w:fill="auto"/>
          </w:tcPr>
          <w:p w:rsidR="000053D2" w:rsidRPr="005C5D26" w:rsidRDefault="000053D2" w:rsidP="003A0ED0">
            <w:pPr>
              <w:pStyle w:val="NoSpacing"/>
              <w:rPr>
                <w:rFonts w:cstheme="majorHAnsi"/>
                <w:sz w:val="20"/>
                <w:szCs w:val="20"/>
              </w:rPr>
            </w:pPr>
          </w:p>
        </w:tc>
        <w:tc>
          <w:tcPr>
            <w:tcW w:w="5310" w:type="dxa"/>
            <w:shd w:val="clear" w:color="auto" w:fill="auto"/>
          </w:tcPr>
          <w:p w:rsidR="000053D2" w:rsidRPr="005C5D26" w:rsidRDefault="000053D2" w:rsidP="003A0ED0">
            <w:pPr>
              <w:pStyle w:val="NoSpacing"/>
              <w:rPr>
                <w:rFonts w:cstheme="majorHAnsi"/>
                <w:sz w:val="20"/>
                <w:szCs w:val="20"/>
              </w:rPr>
            </w:pPr>
          </w:p>
        </w:tc>
      </w:tr>
      <w:tr w:rsidR="00522937" w:rsidRPr="005C5D26" w:rsidTr="003A0ED0">
        <w:tc>
          <w:tcPr>
            <w:tcW w:w="1350" w:type="dxa"/>
            <w:shd w:val="clear" w:color="auto" w:fill="auto"/>
          </w:tcPr>
          <w:p w:rsidR="00522937" w:rsidRPr="005C5D26" w:rsidRDefault="00522937" w:rsidP="003A0ED0">
            <w:pPr>
              <w:pStyle w:val="NoSpacing"/>
              <w:rPr>
                <w:rFonts w:cstheme="majorHAnsi"/>
                <w:sz w:val="20"/>
                <w:szCs w:val="20"/>
              </w:rPr>
            </w:pPr>
          </w:p>
        </w:tc>
        <w:tc>
          <w:tcPr>
            <w:tcW w:w="1080" w:type="dxa"/>
            <w:shd w:val="clear" w:color="auto" w:fill="auto"/>
          </w:tcPr>
          <w:p w:rsidR="00522937" w:rsidRPr="005C5D26" w:rsidRDefault="00522937" w:rsidP="003A0ED0">
            <w:pPr>
              <w:pStyle w:val="NoSpacing"/>
              <w:rPr>
                <w:rFonts w:cstheme="majorHAnsi"/>
                <w:sz w:val="20"/>
                <w:szCs w:val="20"/>
              </w:rPr>
            </w:pPr>
          </w:p>
        </w:tc>
        <w:tc>
          <w:tcPr>
            <w:tcW w:w="1530" w:type="dxa"/>
            <w:shd w:val="clear" w:color="auto" w:fill="auto"/>
          </w:tcPr>
          <w:p w:rsidR="00522937" w:rsidRPr="005C5D26" w:rsidRDefault="00522937" w:rsidP="003A0ED0">
            <w:pPr>
              <w:pStyle w:val="NoSpacing"/>
              <w:rPr>
                <w:rFonts w:cstheme="majorHAnsi"/>
                <w:sz w:val="20"/>
                <w:szCs w:val="20"/>
              </w:rPr>
            </w:pPr>
          </w:p>
        </w:tc>
        <w:tc>
          <w:tcPr>
            <w:tcW w:w="5310" w:type="dxa"/>
            <w:shd w:val="clear" w:color="auto" w:fill="auto"/>
          </w:tcPr>
          <w:p w:rsidR="00522937" w:rsidRPr="005C5D26" w:rsidRDefault="00522937" w:rsidP="003A0ED0">
            <w:pPr>
              <w:pStyle w:val="NoSpacing"/>
              <w:rPr>
                <w:rFonts w:cstheme="majorHAnsi"/>
                <w:sz w:val="20"/>
                <w:szCs w:val="20"/>
              </w:rPr>
            </w:pPr>
          </w:p>
        </w:tc>
      </w:tr>
    </w:tbl>
    <w:p w:rsidR="000053D2" w:rsidRDefault="000053D2" w:rsidP="000053D2"/>
    <w:bookmarkStart w:id="65" w:name="_MON_1624975112"/>
    <w:bookmarkEnd w:id="65"/>
    <w:p w:rsidR="001F172C" w:rsidRDefault="000A7191" w:rsidP="000053D2">
      <w:r>
        <w:object w:dxaOrig="9360" w:dyaOrig="26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3.2pt" o:ole="">
            <v:imagedata r:id="rId9" o:title=""/>
          </v:shape>
          <o:OLEObject Type="Embed" ProgID="Word.Document.12" ShapeID="_x0000_i1025" DrawAspect="Content" ObjectID="_1624976664" r:id="rId10">
            <o:FieldCodes>\s</o:FieldCodes>
          </o:OLEObject>
        </w:object>
      </w:r>
    </w:p>
    <w:p w:rsidR="001F172C" w:rsidRDefault="001F172C" w:rsidP="000053D2"/>
    <w:p w:rsidR="001F172C" w:rsidRDefault="001F172C" w:rsidP="000053D2"/>
    <w:p w:rsidR="001F172C" w:rsidRDefault="001F172C" w:rsidP="000053D2"/>
    <w:p w:rsidR="000053D2" w:rsidRDefault="000053D2" w:rsidP="000053D2"/>
    <w:p w:rsidR="000053D2" w:rsidRDefault="000053D2" w:rsidP="000053D2"/>
    <w:p w:rsidR="000053D2" w:rsidRDefault="000053D2" w:rsidP="000053D2"/>
    <w:p w:rsidR="000053D2" w:rsidRDefault="000053D2" w:rsidP="000053D2"/>
    <w:p w:rsidR="000053D2" w:rsidRDefault="000053D2" w:rsidP="000053D2"/>
    <w:p w:rsidR="000053D2" w:rsidRDefault="000053D2" w:rsidP="000053D2"/>
    <w:p w:rsidR="000053D2" w:rsidRDefault="000053D2" w:rsidP="000053D2"/>
    <w:p w:rsidR="000053D2" w:rsidRDefault="000053D2" w:rsidP="000053D2"/>
    <w:p w:rsidR="000053D2" w:rsidRDefault="000053D2" w:rsidP="000053D2"/>
    <w:p w:rsidR="000053D2" w:rsidRDefault="000053D2" w:rsidP="000053D2"/>
    <w:p w:rsidR="000053D2" w:rsidRDefault="000053D2" w:rsidP="000053D2"/>
    <w:p w:rsidR="000053D2" w:rsidRPr="000053D2" w:rsidRDefault="000053D2" w:rsidP="000053D2"/>
    <w:p w:rsidR="001F172C" w:rsidRPr="005C5D26" w:rsidRDefault="001F172C" w:rsidP="001F172C">
      <w:pPr>
        <w:pStyle w:val="TOC1"/>
        <w:tabs>
          <w:tab w:val="right" w:leader="dot" w:pos="9350"/>
        </w:tabs>
        <w:rPr>
          <w:rFonts w:ascii="Calibri" w:eastAsiaTheme="minorEastAsia" w:hAnsi="Calibri" w:cstheme="minorBidi"/>
          <w:noProof/>
          <w:sz w:val="22"/>
          <w:szCs w:val="22"/>
        </w:rPr>
      </w:pPr>
      <w:r w:rsidRPr="005C5D26">
        <w:rPr>
          <w:rFonts w:ascii="Calibri" w:hAnsi="Calibri" w:cstheme="majorHAnsi"/>
          <w:noProof/>
        </w:rPr>
        <w:t>Revision History</w:t>
      </w:r>
      <w:r w:rsidRPr="005C5D26">
        <w:rPr>
          <w:rFonts w:ascii="Calibri" w:hAnsi="Calibri"/>
          <w:noProof/>
        </w:rPr>
        <w:tab/>
      </w:r>
      <w:r w:rsidR="00E834BA">
        <w:rPr>
          <w:rFonts w:ascii="Calibri" w:hAnsi="Calibri"/>
          <w:noProof/>
        </w:rPr>
        <w:t>2</w:t>
      </w:r>
    </w:p>
    <w:p w:rsidR="001F172C" w:rsidRPr="005C5D26" w:rsidRDefault="001F172C" w:rsidP="001F172C">
      <w:pPr>
        <w:pStyle w:val="TOC1"/>
        <w:tabs>
          <w:tab w:val="right" w:leader="dot" w:pos="9350"/>
        </w:tabs>
        <w:rPr>
          <w:rFonts w:ascii="Calibri" w:eastAsiaTheme="minorEastAsia" w:hAnsi="Calibri" w:cstheme="minorBidi"/>
          <w:noProof/>
          <w:sz w:val="22"/>
          <w:szCs w:val="22"/>
        </w:rPr>
      </w:pPr>
      <w:r w:rsidRPr="005C5D26">
        <w:rPr>
          <w:rFonts w:ascii="Calibri" w:hAnsi="Calibri" w:cstheme="majorHAnsi"/>
          <w:noProof/>
        </w:rPr>
        <w:t>Reference</w:t>
      </w:r>
      <w:r w:rsidRPr="005C5D26">
        <w:rPr>
          <w:rFonts w:ascii="Calibri" w:hAnsi="Calibri"/>
          <w:noProof/>
        </w:rPr>
        <w:tab/>
      </w:r>
      <w:r w:rsidR="00E834BA">
        <w:rPr>
          <w:rFonts w:ascii="Calibri" w:hAnsi="Calibri"/>
          <w:noProof/>
        </w:rPr>
        <w:t>2</w:t>
      </w:r>
    </w:p>
    <w:p w:rsidR="001F172C" w:rsidRPr="005C5D26" w:rsidRDefault="001F172C" w:rsidP="001F172C">
      <w:pPr>
        <w:pStyle w:val="TOC1"/>
        <w:tabs>
          <w:tab w:val="right" w:leader="dot" w:pos="9350"/>
        </w:tabs>
        <w:rPr>
          <w:rFonts w:ascii="Calibri" w:eastAsiaTheme="minorEastAsia" w:hAnsi="Calibri" w:cstheme="minorBidi"/>
          <w:noProof/>
          <w:sz w:val="22"/>
          <w:szCs w:val="22"/>
        </w:rPr>
      </w:pPr>
      <w:r w:rsidRPr="005C5D26">
        <w:rPr>
          <w:rFonts w:ascii="Calibri" w:hAnsi="Calibri" w:cstheme="majorHAnsi"/>
          <w:noProof/>
        </w:rPr>
        <w:t>List of Figures</w:t>
      </w:r>
      <w:r w:rsidRPr="005C5D26">
        <w:rPr>
          <w:rFonts w:ascii="Calibri" w:hAnsi="Calibri"/>
          <w:noProof/>
        </w:rPr>
        <w:tab/>
      </w:r>
      <w:r w:rsidR="00E834BA">
        <w:rPr>
          <w:rFonts w:ascii="Calibri" w:hAnsi="Calibri"/>
          <w:noProof/>
        </w:rPr>
        <w:t>4</w:t>
      </w:r>
    </w:p>
    <w:p w:rsidR="001F172C" w:rsidRPr="005C5D26" w:rsidRDefault="001F172C" w:rsidP="001F172C">
      <w:pPr>
        <w:pStyle w:val="TOC1"/>
        <w:tabs>
          <w:tab w:val="right" w:leader="dot" w:pos="9350"/>
        </w:tabs>
        <w:rPr>
          <w:rFonts w:ascii="Calibri" w:eastAsiaTheme="minorEastAsia" w:hAnsi="Calibri" w:cstheme="minorBidi"/>
          <w:noProof/>
          <w:sz w:val="22"/>
          <w:szCs w:val="22"/>
        </w:rPr>
      </w:pPr>
      <w:r w:rsidRPr="005C5D26">
        <w:rPr>
          <w:rFonts w:ascii="Calibri" w:hAnsi="Calibri" w:cstheme="majorHAnsi"/>
          <w:noProof/>
        </w:rPr>
        <w:t>List of Tables</w:t>
      </w:r>
      <w:r w:rsidRPr="005C5D26">
        <w:rPr>
          <w:rFonts w:ascii="Calibri" w:hAnsi="Calibri"/>
          <w:noProof/>
        </w:rPr>
        <w:tab/>
      </w:r>
      <w:r w:rsidR="003D3A33">
        <w:rPr>
          <w:rFonts w:ascii="Calibri" w:hAnsi="Calibri"/>
          <w:noProof/>
        </w:rPr>
        <w:t>4</w:t>
      </w:r>
    </w:p>
    <w:p w:rsidR="001F172C" w:rsidRPr="005C5D26" w:rsidRDefault="001F172C" w:rsidP="001F172C">
      <w:pPr>
        <w:pStyle w:val="TOC1"/>
        <w:tabs>
          <w:tab w:val="right" w:leader="dot" w:pos="9350"/>
        </w:tabs>
        <w:rPr>
          <w:rFonts w:ascii="Calibri" w:eastAsiaTheme="minorEastAsia" w:hAnsi="Calibri" w:cstheme="minorBidi"/>
          <w:noProof/>
          <w:sz w:val="22"/>
          <w:szCs w:val="22"/>
        </w:rPr>
      </w:pPr>
      <w:r w:rsidRPr="005C5D26">
        <w:rPr>
          <w:rFonts w:ascii="Calibri" w:hAnsi="Calibri" w:cstheme="majorHAnsi"/>
          <w:noProof/>
        </w:rPr>
        <w:t>Reference Documents</w:t>
      </w:r>
      <w:r w:rsidRPr="005C5D26">
        <w:rPr>
          <w:rFonts w:ascii="Calibri" w:hAnsi="Calibri"/>
          <w:noProof/>
        </w:rPr>
        <w:tab/>
      </w:r>
      <w:r w:rsidR="00411CAC">
        <w:rPr>
          <w:rFonts w:ascii="Calibri" w:hAnsi="Calibri"/>
          <w:noProof/>
        </w:rPr>
        <w:t>4</w:t>
      </w:r>
    </w:p>
    <w:p w:rsidR="001F172C" w:rsidRPr="005C5D26" w:rsidRDefault="001F172C" w:rsidP="001F172C">
      <w:pPr>
        <w:pStyle w:val="TOC1"/>
        <w:tabs>
          <w:tab w:val="right" w:leader="dot" w:pos="9350"/>
        </w:tabs>
        <w:rPr>
          <w:rFonts w:ascii="Calibri" w:eastAsiaTheme="minorEastAsia" w:hAnsi="Calibri" w:cstheme="minorBidi"/>
          <w:noProof/>
          <w:sz w:val="22"/>
          <w:szCs w:val="22"/>
        </w:rPr>
      </w:pPr>
      <w:r w:rsidRPr="005C5D26">
        <w:rPr>
          <w:rFonts w:ascii="Calibri" w:hAnsi="Calibri" w:cstheme="majorHAnsi"/>
          <w:noProof/>
        </w:rPr>
        <w:t>List of Acronyms</w:t>
      </w:r>
      <w:r w:rsidRPr="005C5D26">
        <w:rPr>
          <w:rFonts w:ascii="Calibri" w:hAnsi="Calibri"/>
          <w:noProof/>
        </w:rPr>
        <w:tab/>
      </w:r>
      <w:r w:rsidR="0035501E">
        <w:rPr>
          <w:rFonts w:ascii="Calibri" w:hAnsi="Calibri"/>
          <w:noProof/>
        </w:rPr>
        <w:t>5</w:t>
      </w:r>
    </w:p>
    <w:p w:rsidR="001F172C" w:rsidRPr="005C5D26" w:rsidRDefault="001F172C" w:rsidP="001F172C">
      <w:pPr>
        <w:pStyle w:val="TOC1"/>
        <w:tabs>
          <w:tab w:val="left" w:pos="360"/>
          <w:tab w:val="right" w:leader="dot" w:pos="9350"/>
        </w:tabs>
        <w:rPr>
          <w:rFonts w:ascii="Calibri" w:eastAsiaTheme="minorEastAsia" w:hAnsi="Calibri" w:cstheme="minorBidi"/>
          <w:noProof/>
          <w:sz w:val="22"/>
          <w:szCs w:val="22"/>
        </w:rPr>
      </w:pPr>
      <w:r w:rsidRPr="005C5D26">
        <w:rPr>
          <w:rFonts w:ascii="Calibri" w:hAnsi="Calibri" w:cstheme="majorHAnsi"/>
          <w:noProof/>
        </w:rPr>
        <w:t>1</w:t>
      </w:r>
      <w:r w:rsidRPr="005C5D26">
        <w:rPr>
          <w:rFonts w:ascii="Calibri" w:eastAsiaTheme="minorEastAsia" w:hAnsi="Calibri" w:cstheme="minorBidi"/>
          <w:noProof/>
          <w:sz w:val="22"/>
          <w:szCs w:val="22"/>
        </w:rPr>
        <w:tab/>
      </w:r>
      <w:r w:rsidRPr="005C5D26">
        <w:rPr>
          <w:rFonts w:ascii="Calibri" w:hAnsi="Calibri" w:cstheme="majorHAnsi"/>
          <w:noProof/>
        </w:rPr>
        <w:t>Overview</w:t>
      </w:r>
      <w:r w:rsidRPr="005C5D26">
        <w:rPr>
          <w:rFonts w:ascii="Calibri" w:hAnsi="Calibri"/>
          <w:noProof/>
        </w:rPr>
        <w:tab/>
      </w:r>
      <w:r w:rsidR="003A0ED0">
        <w:rPr>
          <w:rFonts w:ascii="Calibri" w:hAnsi="Calibri"/>
          <w:noProof/>
        </w:rPr>
        <w:t>6</w:t>
      </w:r>
    </w:p>
    <w:p w:rsidR="001F172C" w:rsidRPr="005C5D26" w:rsidRDefault="001F172C" w:rsidP="001F172C">
      <w:pPr>
        <w:pStyle w:val="TOC1"/>
        <w:tabs>
          <w:tab w:val="left" w:pos="360"/>
          <w:tab w:val="right" w:leader="dot" w:pos="9350"/>
        </w:tabs>
        <w:rPr>
          <w:rFonts w:ascii="Calibri" w:eastAsiaTheme="minorEastAsia" w:hAnsi="Calibri" w:cstheme="minorBidi"/>
          <w:noProof/>
          <w:sz w:val="22"/>
          <w:szCs w:val="22"/>
        </w:rPr>
      </w:pPr>
      <w:r w:rsidRPr="005C5D26">
        <w:rPr>
          <w:rFonts w:ascii="Calibri" w:hAnsi="Calibri" w:cstheme="majorHAnsi"/>
          <w:noProof/>
        </w:rPr>
        <w:t>2</w:t>
      </w:r>
      <w:r w:rsidRPr="005C5D26">
        <w:rPr>
          <w:rFonts w:ascii="Calibri" w:eastAsiaTheme="minorEastAsia" w:hAnsi="Calibri" w:cstheme="minorBidi"/>
          <w:noProof/>
          <w:sz w:val="22"/>
          <w:szCs w:val="22"/>
        </w:rPr>
        <w:tab/>
      </w:r>
      <w:r w:rsidRPr="005C5D26">
        <w:rPr>
          <w:rFonts w:ascii="Calibri" w:hAnsi="Calibri" w:cstheme="majorHAnsi"/>
          <w:noProof/>
        </w:rPr>
        <w:t>REQUIREMENTS</w:t>
      </w:r>
      <w:r w:rsidRPr="005C5D26">
        <w:rPr>
          <w:rFonts w:ascii="Calibri" w:hAnsi="Calibri"/>
          <w:noProof/>
        </w:rPr>
        <w:tab/>
      </w:r>
      <w:r w:rsidR="003A0ED0">
        <w:rPr>
          <w:rFonts w:ascii="Calibri" w:hAnsi="Calibri"/>
          <w:noProof/>
        </w:rPr>
        <w:t>6</w:t>
      </w:r>
    </w:p>
    <w:p w:rsidR="001F172C" w:rsidRPr="005C5D26" w:rsidRDefault="001F172C" w:rsidP="001F172C">
      <w:pPr>
        <w:pStyle w:val="TOC2"/>
        <w:tabs>
          <w:tab w:val="left" w:pos="720"/>
          <w:tab w:val="right" w:leader="dot" w:pos="9350"/>
        </w:tabs>
        <w:rPr>
          <w:rFonts w:ascii="Calibri" w:eastAsiaTheme="minorEastAsia" w:hAnsi="Calibri" w:cstheme="minorBidi"/>
          <w:noProof/>
          <w:sz w:val="22"/>
          <w:szCs w:val="22"/>
        </w:rPr>
      </w:pPr>
      <w:r w:rsidRPr="005C5D26">
        <w:rPr>
          <w:rFonts w:ascii="Calibri" w:hAnsi="Calibri" w:cstheme="majorHAnsi"/>
          <w:noProof/>
        </w:rPr>
        <w:t>2.1</w:t>
      </w:r>
      <w:r w:rsidRPr="005C5D26">
        <w:rPr>
          <w:rFonts w:ascii="Calibri" w:eastAsiaTheme="minorEastAsia" w:hAnsi="Calibri" w:cstheme="minorBidi"/>
          <w:noProof/>
          <w:sz w:val="22"/>
          <w:szCs w:val="22"/>
        </w:rPr>
        <w:tab/>
      </w:r>
      <w:r w:rsidR="003A0ED0">
        <w:rPr>
          <w:rFonts w:ascii="Calibri" w:hAnsi="Calibri" w:cstheme="majorHAnsi"/>
          <w:noProof/>
        </w:rPr>
        <w:t>Setup</w:t>
      </w:r>
      <w:r w:rsidRPr="005C5D26">
        <w:rPr>
          <w:rFonts w:ascii="Calibri" w:hAnsi="Calibri"/>
          <w:noProof/>
        </w:rPr>
        <w:tab/>
      </w:r>
      <w:r w:rsidR="00D44458">
        <w:rPr>
          <w:rFonts w:ascii="Calibri" w:hAnsi="Calibri"/>
          <w:noProof/>
        </w:rPr>
        <w:t>6</w:t>
      </w:r>
    </w:p>
    <w:p w:rsidR="001F172C" w:rsidRPr="005C5D26" w:rsidRDefault="001F172C" w:rsidP="001F172C">
      <w:pPr>
        <w:pStyle w:val="TOC2"/>
        <w:tabs>
          <w:tab w:val="left" w:pos="720"/>
          <w:tab w:val="right" w:leader="dot" w:pos="9350"/>
        </w:tabs>
        <w:rPr>
          <w:rFonts w:ascii="Calibri" w:eastAsiaTheme="minorEastAsia" w:hAnsi="Calibri" w:cstheme="minorBidi"/>
          <w:noProof/>
          <w:sz w:val="22"/>
          <w:szCs w:val="22"/>
        </w:rPr>
      </w:pPr>
      <w:r w:rsidRPr="005C5D26">
        <w:rPr>
          <w:rFonts w:ascii="Calibri" w:hAnsi="Calibri" w:cstheme="majorHAnsi"/>
          <w:noProof/>
        </w:rPr>
        <w:t>2.2</w:t>
      </w:r>
      <w:r w:rsidRPr="005C5D26">
        <w:rPr>
          <w:rFonts w:ascii="Calibri" w:eastAsiaTheme="minorEastAsia" w:hAnsi="Calibri" w:cstheme="minorBidi"/>
          <w:noProof/>
          <w:sz w:val="22"/>
          <w:szCs w:val="22"/>
        </w:rPr>
        <w:tab/>
      </w:r>
      <w:r w:rsidR="00D44458">
        <w:rPr>
          <w:rFonts w:ascii="Calibri" w:eastAsiaTheme="minorEastAsia" w:hAnsi="Calibri" w:cstheme="minorBidi"/>
          <w:noProof/>
          <w:szCs w:val="22"/>
        </w:rPr>
        <w:t>Time Requirement</w:t>
      </w:r>
      <w:r w:rsidRPr="005C5D26">
        <w:rPr>
          <w:rFonts w:ascii="Calibri" w:hAnsi="Calibri"/>
          <w:noProof/>
        </w:rPr>
        <w:tab/>
      </w:r>
      <w:r w:rsidR="00D44458">
        <w:rPr>
          <w:rFonts w:ascii="Calibri" w:hAnsi="Calibri"/>
          <w:noProof/>
        </w:rPr>
        <w:t>6</w:t>
      </w:r>
    </w:p>
    <w:p w:rsidR="001F172C" w:rsidRPr="005C5D26" w:rsidRDefault="001F172C" w:rsidP="001F172C">
      <w:pPr>
        <w:pStyle w:val="TOC2"/>
        <w:tabs>
          <w:tab w:val="left" w:pos="720"/>
          <w:tab w:val="right" w:leader="dot" w:pos="9350"/>
        </w:tabs>
        <w:rPr>
          <w:rFonts w:ascii="Calibri" w:eastAsiaTheme="minorEastAsia" w:hAnsi="Calibri" w:cstheme="minorBidi"/>
          <w:noProof/>
          <w:sz w:val="22"/>
          <w:szCs w:val="22"/>
        </w:rPr>
      </w:pPr>
      <w:r w:rsidRPr="005C5D26">
        <w:rPr>
          <w:rFonts w:ascii="Calibri" w:hAnsi="Calibri" w:cstheme="majorHAnsi"/>
          <w:noProof/>
        </w:rPr>
        <w:t>2.3</w:t>
      </w:r>
      <w:r w:rsidRPr="005C5D26">
        <w:rPr>
          <w:rFonts w:ascii="Calibri" w:eastAsiaTheme="minorEastAsia" w:hAnsi="Calibri" w:cstheme="minorBidi"/>
          <w:noProof/>
          <w:sz w:val="22"/>
          <w:szCs w:val="22"/>
        </w:rPr>
        <w:tab/>
      </w:r>
      <w:r w:rsidR="00D44458">
        <w:rPr>
          <w:rFonts w:ascii="Calibri" w:hAnsi="Calibri" w:cstheme="majorHAnsi"/>
          <w:noProof/>
        </w:rPr>
        <w:t>Space Requirement</w:t>
      </w:r>
      <w:r w:rsidRPr="005C5D26">
        <w:rPr>
          <w:rFonts w:ascii="Calibri" w:hAnsi="Calibri"/>
          <w:noProof/>
        </w:rPr>
        <w:tab/>
      </w:r>
      <w:r w:rsidR="00D44458">
        <w:rPr>
          <w:rFonts w:ascii="Calibri" w:hAnsi="Calibri"/>
          <w:noProof/>
        </w:rPr>
        <w:t>6</w:t>
      </w:r>
    </w:p>
    <w:p w:rsidR="001F172C" w:rsidRDefault="001F172C" w:rsidP="001F172C">
      <w:pPr>
        <w:pStyle w:val="TOC1"/>
        <w:tabs>
          <w:tab w:val="left" w:pos="360"/>
          <w:tab w:val="right" w:leader="dot" w:pos="9350"/>
        </w:tabs>
        <w:rPr>
          <w:rFonts w:ascii="Calibri" w:hAnsi="Calibri"/>
          <w:noProof/>
        </w:rPr>
      </w:pPr>
      <w:r w:rsidRPr="005C5D26">
        <w:rPr>
          <w:rFonts w:ascii="Calibri" w:hAnsi="Calibri" w:cstheme="majorHAnsi"/>
          <w:noProof/>
        </w:rPr>
        <w:t>3</w:t>
      </w:r>
      <w:r w:rsidRPr="005C5D26">
        <w:rPr>
          <w:rFonts w:ascii="Calibri" w:eastAsiaTheme="minorEastAsia" w:hAnsi="Calibri" w:cstheme="minorBidi"/>
          <w:noProof/>
          <w:sz w:val="22"/>
          <w:szCs w:val="22"/>
        </w:rPr>
        <w:tab/>
      </w:r>
      <w:r w:rsidR="00D44458">
        <w:rPr>
          <w:rFonts w:ascii="Calibri" w:hAnsi="Calibri" w:cstheme="majorHAnsi"/>
          <w:noProof/>
        </w:rPr>
        <w:t xml:space="preserve">Changes Impact </w:t>
      </w:r>
      <w:r w:rsidRPr="005C5D26">
        <w:rPr>
          <w:rFonts w:ascii="Calibri" w:hAnsi="Calibri"/>
          <w:noProof/>
        </w:rPr>
        <w:tab/>
      </w:r>
      <w:r w:rsidR="00D44458">
        <w:rPr>
          <w:rFonts w:ascii="Calibri" w:hAnsi="Calibri"/>
          <w:noProof/>
        </w:rPr>
        <w:t>6</w:t>
      </w:r>
    </w:p>
    <w:p w:rsidR="00D44458" w:rsidRPr="00D44458" w:rsidRDefault="00D44458" w:rsidP="00D44458">
      <w:pPr>
        <w:pStyle w:val="TOC1"/>
        <w:tabs>
          <w:tab w:val="left" w:pos="360"/>
          <w:tab w:val="right" w:leader="dot" w:pos="9350"/>
        </w:tabs>
        <w:rPr>
          <w:rFonts w:ascii="Calibri" w:eastAsiaTheme="minorEastAsia" w:hAnsi="Calibri" w:cstheme="minorBidi"/>
          <w:noProof/>
          <w:sz w:val="22"/>
          <w:szCs w:val="22"/>
        </w:rPr>
      </w:pPr>
      <w:r>
        <w:rPr>
          <w:rFonts w:ascii="Calibri" w:hAnsi="Calibri" w:cstheme="majorHAnsi"/>
          <w:noProof/>
        </w:rPr>
        <w:t>4</w:t>
      </w:r>
      <w:r w:rsidRPr="005C5D26">
        <w:rPr>
          <w:rFonts w:ascii="Calibri" w:eastAsiaTheme="minorEastAsia" w:hAnsi="Calibri" w:cstheme="minorBidi"/>
          <w:noProof/>
          <w:sz w:val="22"/>
          <w:szCs w:val="22"/>
        </w:rPr>
        <w:tab/>
      </w:r>
      <w:r>
        <w:rPr>
          <w:rFonts w:ascii="Calibri" w:hAnsi="Calibri" w:cstheme="majorHAnsi"/>
          <w:noProof/>
        </w:rPr>
        <w:t xml:space="preserve">Methodology </w:t>
      </w:r>
      <w:r w:rsidRPr="005C5D26">
        <w:rPr>
          <w:rFonts w:ascii="Calibri" w:hAnsi="Calibri"/>
          <w:noProof/>
        </w:rPr>
        <w:tab/>
      </w:r>
      <w:r>
        <w:rPr>
          <w:rFonts w:ascii="Calibri" w:hAnsi="Calibri"/>
          <w:noProof/>
        </w:rPr>
        <w:t>7</w:t>
      </w:r>
    </w:p>
    <w:p w:rsidR="001F172C" w:rsidRPr="005C5D26" w:rsidRDefault="00D44458" w:rsidP="001F172C">
      <w:pPr>
        <w:pStyle w:val="TOC1"/>
        <w:tabs>
          <w:tab w:val="left" w:pos="360"/>
          <w:tab w:val="right" w:leader="dot" w:pos="9350"/>
        </w:tabs>
        <w:rPr>
          <w:rFonts w:ascii="Calibri" w:eastAsiaTheme="minorEastAsia" w:hAnsi="Calibri" w:cstheme="minorBidi"/>
          <w:noProof/>
          <w:sz w:val="22"/>
          <w:szCs w:val="22"/>
        </w:rPr>
      </w:pPr>
      <w:r>
        <w:rPr>
          <w:rFonts w:ascii="Calibri" w:eastAsia="Calibri" w:hAnsi="Calibri" w:cstheme="majorHAnsi"/>
          <w:noProof/>
        </w:rPr>
        <w:t>5</w:t>
      </w:r>
      <w:r w:rsidR="001F172C" w:rsidRPr="005C5D26">
        <w:rPr>
          <w:rFonts w:ascii="Calibri" w:eastAsiaTheme="minorEastAsia" w:hAnsi="Calibri" w:cstheme="minorBidi"/>
          <w:noProof/>
          <w:sz w:val="22"/>
          <w:szCs w:val="22"/>
        </w:rPr>
        <w:tab/>
      </w:r>
      <w:r>
        <w:rPr>
          <w:rFonts w:ascii="Calibri" w:eastAsia="Calibri" w:hAnsi="Calibri" w:cstheme="majorHAnsi"/>
          <w:noProof/>
        </w:rPr>
        <w:t xml:space="preserve">Logic </w:t>
      </w:r>
      <w:r w:rsidR="001F172C" w:rsidRPr="005C5D26">
        <w:rPr>
          <w:rFonts w:ascii="Calibri" w:hAnsi="Calibri"/>
          <w:noProof/>
        </w:rPr>
        <w:tab/>
      </w:r>
      <w:r>
        <w:rPr>
          <w:rFonts w:ascii="Calibri" w:hAnsi="Calibri"/>
          <w:noProof/>
        </w:rPr>
        <w:t>8</w:t>
      </w:r>
    </w:p>
    <w:p w:rsidR="001F172C" w:rsidRPr="005C5D26" w:rsidRDefault="00D44458" w:rsidP="001F172C">
      <w:pPr>
        <w:pStyle w:val="TOC2"/>
        <w:tabs>
          <w:tab w:val="left" w:pos="720"/>
          <w:tab w:val="right" w:leader="dot" w:pos="9350"/>
        </w:tabs>
        <w:rPr>
          <w:rFonts w:ascii="Calibri" w:eastAsiaTheme="minorEastAsia" w:hAnsi="Calibri" w:cstheme="minorBidi"/>
          <w:noProof/>
          <w:sz w:val="22"/>
          <w:szCs w:val="22"/>
        </w:rPr>
      </w:pPr>
      <w:r>
        <w:rPr>
          <w:rFonts w:ascii="Calibri" w:eastAsia="Calibri" w:hAnsi="Calibri" w:cstheme="majorHAnsi"/>
          <w:noProof/>
        </w:rPr>
        <w:t>5</w:t>
      </w:r>
      <w:r w:rsidR="001F172C" w:rsidRPr="005C5D26">
        <w:rPr>
          <w:rFonts w:ascii="Calibri" w:eastAsia="Calibri" w:hAnsi="Calibri" w:cstheme="majorHAnsi"/>
          <w:noProof/>
        </w:rPr>
        <w:t>.1</w:t>
      </w:r>
      <w:r w:rsidR="001F172C" w:rsidRPr="005C5D26">
        <w:rPr>
          <w:rFonts w:ascii="Calibri" w:eastAsiaTheme="minorEastAsia" w:hAnsi="Calibri" w:cstheme="minorBidi"/>
          <w:noProof/>
          <w:sz w:val="22"/>
          <w:szCs w:val="22"/>
        </w:rPr>
        <w:tab/>
      </w:r>
      <w:r>
        <w:rPr>
          <w:rFonts w:ascii="Calibri" w:eastAsia="Calibri" w:hAnsi="Calibri" w:cstheme="majorHAnsi"/>
          <w:noProof/>
        </w:rPr>
        <w:t>Psuedocode</w:t>
      </w:r>
      <w:r w:rsidR="001F172C" w:rsidRPr="005C5D26">
        <w:rPr>
          <w:rFonts w:ascii="Calibri" w:hAnsi="Calibri"/>
          <w:noProof/>
        </w:rPr>
        <w:tab/>
      </w:r>
      <w:r w:rsidR="00D14DFF">
        <w:rPr>
          <w:rFonts w:ascii="Calibri" w:hAnsi="Calibri"/>
          <w:noProof/>
        </w:rPr>
        <w:t>10</w:t>
      </w:r>
    </w:p>
    <w:p w:rsidR="001F172C" w:rsidRPr="005C5D26" w:rsidRDefault="00D44458" w:rsidP="001F172C">
      <w:pPr>
        <w:pStyle w:val="TOC2"/>
        <w:tabs>
          <w:tab w:val="left" w:pos="720"/>
          <w:tab w:val="right" w:leader="dot" w:pos="9350"/>
        </w:tabs>
        <w:rPr>
          <w:rFonts w:ascii="Calibri" w:eastAsiaTheme="minorEastAsia" w:hAnsi="Calibri" w:cstheme="minorBidi"/>
          <w:noProof/>
          <w:sz w:val="22"/>
          <w:szCs w:val="22"/>
        </w:rPr>
      </w:pPr>
      <w:r>
        <w:rPr>
          <w:rFonts w:ascii="Calibri" w:eastAsia="Calibri" w:hAnsi="Calibri" w:cstheme="majorHAnsi"/>
          <w:noProof/>
        </w:rPr>
        <w:t>5</w:t>
      </w:r>
      <w:r w:rsidR="001F172C" w:rsidRPr="005C5D26">
        <w:rPr>
          <w:rFonts w:ascii="Calibri" w:eastAsia="Calibri" w:hAnsi="Calibri" w:cstheme="majorHAnsi"/>
          <w:noProof/>
        </w:rPr>
        <w:t>.2</w:t>
      </w:r>
      <w:r w:rsidR="001F172C" w:rsidRPr="005C5D26">
        <w:rPr>
          <w:rFonts w:ascii="Calibri" w:eastAsiaTheme="minorEastAsia" w:hAnsi="Calibri" w:cstheme="minorBidi"/>
          <w:noProof/>
          <w:sz w:val="22"/>
          <w:szCs w:val="22"/>
        </w:rPr>
        <w:tab/>
      </w:r>
      <w:r>
        <w:rPr>
          <w:rFonts w:ascii="Calibri" w:eastAsia="Calibri" w:hAnsi="Calibri" w:cstheme="majorHAnsi"/>
          <w:noProof/>
        </w:rPr>
        <w:t>Design Flow</w:t>
      </w:r>
      <w:r w:rsidR="001F172C" w:rsidRPr="005C5D26">
        <w:rPr>
          <w:rFonts w:ascii="Calibri" w:hAnsi="Calibri"/>
          <w:noProof/>
        </w:rPr>
        <w:tab/>
      </w:r>
      <w:r w:rsidR="00D14DFF">
        <w:rPr>
          <w:rFonts w:ascii="Calibri" w:hAnsi="Calibri"/>
          <w:noProof/>
        </w:rPr>
        <w:t>11</w:t>
      </w:r>
    </w:p>
    <w:p w:rsidR="001F172C" w:rsidRPr="005C5D26" w:rsidRDefault="00D44458" w:rsidP="001F172C">
      <w:pPr>
        <w:pStyle w:val="TOC2"/>
        <w:tabs>
          <w:tab w:val="left" w:pos="720"/>
          <w:tab w:val="right" w:leader="dot" w:pos="9350"/>
        </w:tabs>
        <w:rPr>
          <w:rFonts w:ascii="Calibri" w:eastAsiaTheme="minorEastAsia" w:hAnsi="Calibri" w:cstheme="minorBidi"/>
          <w:noProof/>
          <w:sz w:val="22"/>
          <w:szCs w:val="22"/>
        </w:rPr>
      </w:pPr>
      <w:r>
        <w:rPr>
          <w:rFonts w:ascii="Calibri" w:hAnsi="Calibri" w:cstheme="majorHAnsi"/>
          <w:noProof/>
        </w:rPr>
        <w:t>5</w:t>
      </w:r>
      <w:r w:rsidR="001F172C" w:rsidRPr="005C5D26">
        <w:rPr>
          <w:rFonts w:ascii="Calibri" w:hAnsi="Calibri" w:cstheme="majorHAnsi"/>
          <w:noProof/>
        </w:rPr>
        <w:t>.3</w:t>
      </w:r>
      <w:r w:rsidR="001F172C" w:rsidRPr="005C5D26">
        <w:rPr>
          <w:rFonts w:ascii="Calibri" w:eastAsiaTheme="minorEastAsia" w:hAnsi="Calibri" w:cstheme="minorBidi"/>
          <w:noProof/>
          <w:sz w:val="22"/>
          <w:szCs w:val="22"/>
        </w:rPr>
        <w:tab/>
      </w:r>
      <w:r>
        <w:rPr>
          <w:rFonts w:ascii="Calibri" w:hAnsi="Calibri" w:cstheme="majorHAnsi"/>
          <w:noProof/>
        </w:rPr>
        <w:t>Init()</w:t>
      </w:r>
      <w:r w:rsidR="001F172C" w:rsidRPr="005C5D26">
        <w:rPr>
          <w:rFonts w:ascii="Calibri" w:hAnsi="Calibri"/>
          <w:noProof/>
        </w:rPr>
        <w:tab/>
      </w:r>
      <w:r w:rsidR="00D14DFF">
        <w:rPr>
          <w:rFonts w:ascii="Calibri" w:hAnsi="Calibri"/>
          <w:noProof/>
        </w:rPr>
        <w:t>11</w:t>
      </w:r>
    </w:p>
    <w:p w:rsidR="001F172C" w:rsidRPr="005C5D26" w:rsidRDefault="00D44458" w:rsidP="001F172C">
      <w:pPr>
        <w:pStyle w:val="TOC2"/>
        <w:tabs>
          <w:tab w:val="left" w:pos="720"/>
          <w:tab w:val="right" w:leader="dot" w:pos="9350"/>
        </w:tabs>
        <w:rPr>
          <w:rFonts w:ascii="Calibri" w:eastAsiaTheme="minorEastAsia" w:hAnsi="Calibri" w:cstheme="minorBidi"/>
          <w:noProof/>
          <w:sz w:val="22"/>
          <w:szCs w:val="22"/>
        </w:rPr>
      </w:pPr>
      <w:r>
        <w:rPr>
          <w:rFonts w:ascii="Calibri" w:hAnsi="Calibri" w:cstheme="majorHAnsi"/>
          <w:noProof/>
        </w:rPr>
        <w:t>5</w:t>
      </w:r>
      <w:r w:rsidR="001F172C" w:rsidRPr="005C5D26">
        <w:rPr>
          <w:rFonts w:ascii="Calibri" w:hAnsi="Calibri" w:cstheme="majorHAnsi"/>
          <w:noProof/>
        </w:rPr>
        <w:t>.4</w:t>
      </w:r>
      <w:r w:rsidR="001F172C" w:rsidRPr="005C5D26">
        <w:rPr>
          <w:rFonts w:ascii="Calibri" w:eastAsiaTheme="minorEastAsia" w:hAnsi="Calibri" w:cstheme="minorBidi"/>
          <w:noProof/>
          <w:sz w:val="22"/>
          <w:szCs w:val="22"/>
        </w:rPr>
        <w:tab/>
      </w:r>
      <w:r>
        <w:rPr>
          <w:rFonts w:ascii="Calibri" w:hAnsi="Calibri" w:cstheme="majorHAnsi"/>
          <w:noProof/>
        </w:rPr>
        <w:t>Execute()</w:t>
      </w:r>
      <w:r w:rsidR="001F172C" w:rsidRPr="005C5D26">
        <w:rPr>
          <w:rFonts w:ascii="Calibri" w:hAnsi="Calibri"/>
          <w:noProof/>
        </w:rPr>
        <w:tab/>
      </w:r>
      <w:r w:rsidR="00D14DFF">
        <w:rPr>
          <w:rFonts w:ascii="Calibri" w:hAnsi="Calibri"/>
          <w:noProof/>
        </w:rPr>
        <w:t>11</w:t>
      </w:r>
    </w:p>
    <w:p w:rsidR="001F172C" w:rsidRPr="005C5D26" w:rsidRDefault="00D44458" w:rsidP="001F172C">
      <w:pPr>
        <w:pStyle w:val="TOC2"/>
        <w:tabs>
          <w:tab w:val="left" w:pos="720"/>
          <w:tab w:val="right" w:leader="dot" w:pos="9350"/>
        </w:tabs>
        <w:rPr>
          <w:rFonts w:ascii="Calibri" w:eastAsiaTheme="minorEastAsia" w:hAnsi="Calibri" w:cstheme="minorBidi"/>
          <w:noProof/>
          <w:sz w:val="22"/>
          <w:szCs w:val="22"/>
        </w:rPr>
      </w:pPr>
      <w:r>
        <w:rPr>
          <w:rFonts w:ascii="Calibri" w:hAnsi="Calibri" w:cstheme="majorHAnsi"/>
          <w:noProof/>
        </w:rPr>
        <w:t>5</w:t>
      </w:r>
      <w:r w:rsidR="001F172C" w:rsidRPr="005C5D26">
        <w:rPr>
          <w:rFonts w:ascii="Calibri" w:hAnsi="Calibri" w:cstheme="majorHAnsi"/>
          <w:noProof/>
        </w:rPr>
        <w:t>.5</w:t>
      </w:r>
      <w:r w:rsidR="001F172C" w:rsidRPr="005C5D26">
        <w:rPr>
          <w:rFonts w:ascii="Calibri" w:eastAsiaTheme="minorEastAsia" w:hAnsi="Calibri" w:cstheme="minorBidi"/>
          <w:noProof/>
          <w:sz w:val="22"/>
          <w:szCs w:val="22"/>
        </w:rPr>
        <w:tab/>
      </w:r>
      <w:r>
        <w:rPr>
          <w:rFonts w:ascii="Calibri" w:hAnsi="Calibri" w:cstheme="majorHAnsi"/>
          <w:noProof/>
        </w:rPr>
        <w:t>Destroy()</w:t>
      </w:r>
      <w:r w:rsidR="001F172C" w:rsidRPr="005C5D26">
        <w:rPr>
          <w:rFonts w:ascii="Calibri" w:hAnsi="Calibri"/>
          <w:noProof/>
        </w:rPr>
        <w:tab/>
      </w:r>
      <w:r w:rsidR="00D14DFF">
        <w:rPr>
          <w:rFonts w:ascii="Calibri" w:hAnsi="Calibri"/>
          <w:noProof/>
        </w:rPr>
        <w:t>14</w:t>
      </w:r>
    </w:p>
    <w:p w:rsidR="001F172C" w:rsidRDefault="00D44458" w:rsidP="001F172C">
      <w:pPr>
        <w:pStyle w:val="TOC1"/>
        <w:tabs>
          <w:tab w:val="left" w:pos="360"/>
          <w:tab w:val="right" w:leader="dot" w:pos="9350"/>
        </w:tabs>
        <w:rPr>
          <w:rFonts w:ascii="Calibri" w:hAnsi="Calibri"/>
          <w:noProof/>
        </w:rPr>
      </w:pPr>
      <w:r>
        <w:rPr>
          <w:rFonts w:ascii="Calibri" w:hAnsi="Calibri" w:cstheme="majorHAnsi"/>
          <w:noProof/>
        </w:rPr>
        <w:t>6</w:t>
      </w:r>
      <w:r w:rsidR="001F172C" w:rsidRPr="005C5D26">
        <w:rPr>
          <w:rFonts w:ascii="Calibri" w:eastAsiaTheme="minorEastAsia" w:hAnsi="Calibri" w:cstheme="minorBidi"/>
          <w:noProof/>
          <w:sz w:val="22"/>
          <w:szCs w:val="22"/>
        </w:rPr>
        <w:tab/>
      </w:r>
      <w:r>
        <w:rPr>
          <w:rFonts w:ascii="Calibri" w:hAnsi="Calibri" w:cstheme="majorHAnsi"/>
          <w:noProof/>
        </w:rPr>
        <w:t>Limitations</w:t>
      </w:r>
      <w:r w:rsidR="001F172C" w:rsidRPr="005C5D26">
        <w:rPr>
          <w:rFonts w:ascii="Calibri" w:hAnsi="Calibri"/>
          <w:noProof/>
        </w:rPr>
        <w:tab/>
      </w:r>
      <w:r w:rsidR="00D14DFF">
        <w:rPr>
          <w:rFonts w:ascii="Calibri" w:hAnsi="Calibri"/>
          <w:noProof/>
        </w:rPr>
        <w:t>15</w:t>
      </w:r>
    </w:p>
    <w:p w:rsidR="00D44458" w:rsidRDefault="00D44458" w:rsidP="00D44458">
      <w:pPr>
        <w:pStyle w:val="TOC1"/>
        <w:tabs>
          <w:tab w:val="left" w:pos="360"/>
          <w:tab w:val="right" w:leader="dot" w:pos="9350"/>
        </w:tabs>
        <w:rPr>
          <w:rFonts w:ascii="Calibri" w:hAnsi="Calibri"/>
          <w:noProof/>
        </w:rPr>
      </w:pPr>
      <w:r>
        <w:rPr>
          <w:rFonts w:ascii="Calibri" w:hAnsi="Calibri" w:cstheme="majorHAnsi"/>
          <w:noProof/>
        </w:rPr>
        <w:t>7</w:t>
      </w:r>
      <w:r w:rsidRPr="005C5D26">
        <w:rPr>
          <w:rFonts w:ascii="Calibri" w:eastAsiaTheme="minorEastAsia" w:hAnsi="Calibri" w:cstheme="minorBidi"/>
          <w:noProof/>
          <w:sz w:val="22"/>
          <w:szCs w:val="22"/>
        </w:rPr>
        <w:tab/>
      </w:r>
      <w:r>
        <w:rPr>
          <w:rFonts w:ascii="Calibri" w:hAnsi="Calibri" w:cstheme="majorHAnsi"/>
          <w:noProof/>
        </w:rPr>
        <w:t>Future</w:t>
      </w:r>
      <w:r w:rsidRPr="005C5D26">
        <w:rPr>
          <w:rFonts w:ascii="Calibri" w:hAnsi="Calibri"/>
          <w:noProof/>
        </w:rPr>
        <w:tab/>
      </w:r>
      <w:r w:rsidR="00D14DFF">
        <w:rPr>
          <w:rFonts w:ascii="Calibri" w:hAnsi="Calibri"/>
          <w:noProof/>
        </w:rPr>
        <w:t>15</w:t>
      </w:r>
    </w:p>
    <w:p w:rsidR="00D44458" w:rsidRPr="00D44458" w:rsidRDefault="00D44458" w:rsidP="00D44458"/>
    <w:p w:rsidR="00E834BA" w:rsidRPr="00B55BDF" w:rsidRDefault="00E834BA" w:rsidP="00B55BDF">
      <w:pPr>
        <w:pStyle w:val="Title"/>
        <w:rPr>
          <w:rFonts w:ascii="Calibri" w:hAnsi="Calibri" w:cstheme="majorHAnsi"/>
        </w:rPr>
      </w:pPr>
      <w:bookmarkStart w:id="66" w:name="_Toc517777450"/>
      <w:r w:rsidRPr="005C5D26">
        <w:rPr>
          <w:rFonts w:ascii="Calibri" w:hAnsi="Calibri" w:cstheme="majorHAnsi"/>
        </w:rPr>
        <w:lastRenderedPageBreak/>
        <w:t>List of Figures</w:t>
      </w:r>
      <w:bookmarkEnd w:id="66"/>
      <w:r w:rsidRPr="005C5D26">
        <w:rPr>
          <w:rFonts w:ascii="Calibri" w:hAnsi="Calibri" w:cstheme="majorHAnsi"/>
          <w:bCs w:val="0"/>
          <w:caps/>
          <w:sz w:val="24"/>
          <w:rPrChange w:id="67" w:author="James Wang" w:date="2018-04-12T15:21:00Z">
            <w:rPr>
              <w:bCs w:val="0"/>
              <w:caps/>
              <w:sz w:val="24"/>
            </w:rPr>
          </w:rPrChange>
        </w:rPr>
        <w:fldChar w:fldCharType="begin"/>
      </w:r>
      <w:r w:rsidRPr="005C5D26">
        <w:rPr>
          <w:rFonts w:ascii="Calibri" w:hAnsi="Calibri" w:cstheme="majorHAnsi"/>
          <w:caps/>
          <w:sz w:val="24"/>
        </w:rPr>
        <w:instrText xml:space="preserve"> TOC \t "Figure Caption,1" \c "Figure" </w:instrText>
      </w:r>
      <w:r w:rsidRPr="005C5D26">
        <w:rPr>
          <w:rFonts w:ascii="Calibri" w:hAnsi="Calibri" w:cstheme="majorHAnsi"/>
          <w:bCs w:val="0"/>
          <w:caps/>
          <w:sz w:val="24"/>
          <w:rPrChange w:id="68" w:author="James Wang" w:date="2018-04-12T15:21:00Z">
            <w:rPr>
              <w:rFonts w:asciiTheme="minorHAnsi" w:eastAsiaTheme="minorHAnsi" w:hAnsiTheme="minorHAnsi" w:cstheme="minorBidi"/>
              <w:b w:val="0"/>
              <w:caps/>
              <w:kern w:val="0"/>
              <w:sz w:val="24"/>
              <w:szCs w:val="22"/>
            </w:rPr>
          </w:rPrChange>
        </w:rPr>
        <w:fldChar w:fldCharType="separate"/>
      </w:r>
    </w:p>
    <w:p w:rsidR="00B55BDF" w:rsidRDefault="00E834BA" w:rsidP="00E834BA">
      <w:pPr>
        <w:pStyle w:val="TableofFigures"/>
        <w:tabs>
          <w:tab w:val="right" w:leader="dot" w:pos="9350"/>
        </w:tabs>
        <w:rPr>
          <w:rFonts w:ascii="Calibri" w:hAnsi="Calibri" w:cstheme="majorHAnsi"/>
          <w:noProof/>
        </w:rPr>
      </w:pPr>
      <w:r w:rsidRPr="005C5D26">
        <w:rPr>
          <w:rFonts w:ascii="Calibri" w:hAnsi="Calibri"/>
          <w:noProof/>
        </w:rPr>
        <w:t xml:space="preserve">Figure 1 </w:t>
      </w:r>
      <w:r w:rsidR="00B55BDF">
        <w:rPr>
          <w:rFonts w:ascii="Calibri" w:hAnsi="Calibri"/>
          <w:noProof/>
        </w:rPr>
        <w:t>Design Flow of the code</w:t>
      </w:r>
      <w:r w:rsidRPr="005C5D26">
        <w:rPr>
          <w:rFonts w:ascii="Calibri" w:hAnsi="Calibri"/>
          <w:noProof/>
        </w:rPr>
        <w:tab/>
      </w:r>
      <w:r w:rsidR="005D45B4">
        <w:rPr>
          <w:rFonts w:ascii="Calibri" w:hAnsi="Calibri"/>
          <w:noProof/>
        </w:rPr>
        <w:t>10</w:t>
      </w:r>
    </w:p>
    <w:p w:rsidR="005D45B4" w:rsidRPr="005D45B4" w:rsidRDefault="00B55BDF" w:rsidP="005D45B4">
      <w:pPr>
        <w:pStyle w:val="TableofFigures"/>
        <w:tabs>
          <w:tab w:val="right" w:leader="dot" w:pos="9350"/>
        </w:tabs>
        <w:rPr>
          <w:rFonts w:ascii="Calibri" w:hAnsi="Calibri"/>
          <w:noProof/>
        </w:rPr>
      </w:pPr>
      <w:r w:rsidRPr="005C5D26">
        <w:rPr>
          <w:rFonts w:ascii="Calibri" w:hAnsi="Calibri" w:cstheme="majorHAnsi"/>
          <w:noProof/>
        </w:rPr>
        <w:t xml:space="preserve">Figure </w:t>
      </w:r>
      <w:r>
        <w:rPr>
          <w:rFonts w:ascii="Calibri" w:hAnsi="Calibri" w:cstheme="majorHAnsi"/>
          <w:noProof/>
        </w:rPr>
        <w:t>2 Index matching of name and parameter of the SET event</w:t>
      </w:r>
      <w:r w:rsidRPr="005C5D26">
        <w:rPr>
          <w:rFonts w:ascii="Calibri" w:hAnsi="Calibri"/>
          <w:noProof/>
        </w:rPr>
        <w:tab/>
      </w:r>
      <w:r w:rsidR="005D45B4">
        <w:rPr>
          <w:rFonts w:ascii="Calibri" w:hAnsi="Calibri"/>
          <w:noProof/>
        </w:rPr>
        <w:t>11</w:t>
      </w:r>
    </w:p>
    <w:p w:rsidR="005D5AE7" w:rsidRPr="005D5AE7" w:rsidRDefault="005D5AE7" w:rsidP="005D5AE7"/>
    <w:p w:rsidR="00E834BA" w:rsidRPr="005D5AE7" w:rsidRDefault="00E834BA" w:rsidP="005D5AE7">
      <w:pPr>
        <w:pStyle w:val="NoSpacing"/>
        <w:rPr>
          <w:i/>
          <w:sz w:val="18"/>
        </w:rPr>
      </w:pPr>
      <w:r w:rsidRPr="005C5D26">
        <w:rPr>
          <w:rFonts w:ascii="Calibri" w:hAnsi="Calibri" w:cstheme="majorHAnsi"/>
          <w:bCs/>
          <w:caps/>
          <w:sz w:val="24"/>
          <w:rPrChange w:id="69" w:author="James Wang" w:date="2018-04-12T15:21:00Z">
            <w:rPr>
              <w:bCs/>
              <w:caps/>
              <w:sz w:val="24"/>
            </w:rPr>
          </w:rPrChange>
        </w:rPr>
        <w:fldChar w:fldCharType="end"/>
      </w:r>
    </w:p>
    <w:p w:rsidR="00E834BA" w:rsidRDefault="00E834BA" w:rsidP="00E834BA">
      <w:r>
        <w:object w:dxaOrig="9360" w:dyaOrig="722">
          <v:shape id="_x0000_i1026" type="#_x0000_t75" style="width:468pt;height:36pt" o:ole="">
            <v:imagedata r:id="rId11" o:title=""/>
          </v:shape>
          <o:OLEObject Type="Embed" ProgID="Word.Document.12" ShapeID="_x0000_i1026" DrawAspect="Content" ObjectID="_1624976665" r:id="rId12">
            <o:FieldCodes>\s</o:FieldCodes>
          </o:OLEObject>
        </w:object>
      </w:r>
    </w:p>
    <w:p w:rsidR="005D5AE7" w:rsidRDefault="005D5AE7" w:rsidP="00E834BA"/>
    <w:bookmarkStart w:id="70" w:name="_MON_1624975402"/>
    <w:bookmarkEnd w:id="70"/>
    <w:p w:rsidR="00E834BA" w:rsidRDefault="003D3A33" w:rsidP="00E834BA">
      <w:r>
        <w:object w:dxaOrig="9996" w:dyaOrig="2820">
          <v:shape id="_x0000_i1027" type="#_x0000_t75" style="width:499.8pt;height:141pt" o:ole="">
            <v:imagedata r:id="rId13" o:title=""/>
          </v:shape>
          <o:OLEObject Type="Embed" ProgID="Word.Document.12" ShapeID="_x0000_i1027" DrawAspect="Content" ObjectID="_1624976666" r:id="rId14">
            <o:FieldCodes>\s</o:FieldCodes>
          </o:OLEObject>
        </w:object>
      </w:r>
    </w:p>
    <w:p w:rsidR="00E834BA" w:rsidRDefault="00E834BA" w:rsidP="00E834BA"/>
    <w:p w:rsidR="00E834BA" w:rsidRDefault="00E834BA" w:rsidP="00E834BA"/>
    <w:p w:rsidR="00E834BA" w:rsidRDefault="00E834BA" w:rsidP="00E834BA"/>
    <w:p w:rsidR="00E834BA" w:rsidRDefault="00E834BA" w:rsidP="00E834BA"/>
    <w:p w:rsidR="00E834BA" w:rsidRDefault="00E834BA" w:rsidP="00E834BA"/>
    <w:p w:rsidR="00E834BA" w:rsidRDefault="00E834BA" w:rsidP="00E834BA"/>
    <w:p w:rsidR="00E834BA" w:rsidRDefault="00E834BA" w:rsidP="00E834BA"/>
    <w:p w:rsidR="005D5AE7" w:rsidRDefault="005D5AE7" w:rsidP="00E834BA"/>
    <w:p w:rsidR="00411CAC" w:rsidRPr="005C5D26" w:rsidRDefault="00411CAC" w:rsidP="00411CAC">
      <w:pPr>
        <w:pStyle w:val="Title"/>
        <w:rPr>
          <w:rFonts w:ascii="Calibri" w:hAnsi="Calibri" w:cstheme="majorHAnsi"/>
        </w:rPr>
      </w:pPr>
      <w:bookmarkStart w:id="71" w:name="_Toc517777453"/>
      <w:r w:rsidRPr="005C5D26">
        <w:rPr>
          <w:rFonts w:ascii="Calibri" w:hAnsi="Calibri" w:cstheme="majorHAnsi"/>
        </w:rPr>
        <w:lastRenderedPageBreak/>
        <w:t>List of Acronyms</w:t>
      </w:r>
      <w:bookmarkEnd w:id="71"/>
    </w:p>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3677"/>
        <w:gridCol w:w="5469"/>
      </w:tblGrid>
      <w:tr w:rsidR="00411CAC" w:rsidRPr="005C5D26" w:rsidTr="003A0ED0">
        <w:tc>
          <w:tcPr>
            <w:tcW w:w="3677" w:type="dxa"/>
            <w:shd w:val="clear" w:color="auto" w:fill="DBE5F1"/>
          </w:tcPr>
          <w:p w:rsidR="00411CAC" w:rsidRPr="005C5D26" w:rsidRDefault="00411CAC" w:rsidP="003A0ED0">
            <w:pPr>
              <w:pStyle w:val="cellheaderleft"/>
              <w:rPr>
                <w:rFonts w:ascii="Calibri" w:hAnsi="Calibri" w:cstheme="majorHAnsi"/>
                <w:sz w:val="22"/>
                <w:szCs w:val="22"/>
              </w:rPr>
            </w:pPr>
            <w:r w:rsidRPr="005C5D26">
              <w:rPr>
                <w:rFonts w:ascii="Calibri" w:hAnsi="Calibri" w:cstheme="majorHAnsi"/>
                <w:sz w:val="22"/>
                <w:szCs w:val="22"/>
              </w:rPr>
              <w:t>Acronym</w:t>
            </w:r>
          </w:p>
        </w:tc>
        <w:tc>
          <w:tcPr>
            <w:tcW w:w="5469" w:type="dxa"/>
            <w:shd w:val="clear" w:color="auto" w:fill="DBE5F1"/>
          </w:tcPr>
          <w:p w:rsidR="00411CAC" w:rsidRPr="005C5D26" w:rsidRDefault="00411CAC" w:rsidP="003A0ED0">
            <w:pPr>
              <w:pStyle w:val="cellheaderleft"/>
              <w:rPr>
                <w:rFonts w:ascii="Calibri" w:hAnsi="Calibri" w:cstheme="majorHAnsi"/>
                <w:sz w:val="22"/>
                <w:szCs w:val="22"/>
              </w:rPr>
            </w:pPr>
            <w:r w:rsidRPr="005C5D26">
              <w:rPr>
                <w:rFonts w:ascii="Calibri" w:hAnsi="Calibri" w:cstheme="majorHAnsi"/>
                <w:sz w:val="22"/>
                <w:szCs w:val="22"/>
              </w:rPr>
              <w:t>Definition</w:t>
            </w:r>
          </w:p>
        </w:tc>
      </w:tr>
      <w:tr w:rsidR="00411CAC" w:rsidRPr="005C5D26" w:rsidTr="003A0ED0">
        <w:trPr>
          <w:trHeight w:val="288"/>
        </w:trPr>
        <w:tc>
          <w:tcPr>
            <w:tcW w:w="3677" w:type="dxa"/>
            <w:vAlign w:val="center"/>
          </w:tcPr>
          <w:p w:rsidR="00411CAC" w:rsidRPr="005C5D26" w:rsidRDefault="00411CAC" w:rsidP="003A0ED0">
            <w:pPr>
              <w:pStyle w:val="cellbodyleft"/>
              <w:rPr>
                <w:rFonts w:ascii="Calibri" w:hAnsi="Calibri" w:cstheme="majorHAnsi"/>
                <w:sz w:val="20"/>
              </w:rPr>
            </w:pPr>
          </w:p>
        </w:tc>
        <w:tc>
          <w:tcPr>
            <w:tcW w:w="5469" w:type="dxa"/>
            <w:vAlign w:val="center"/>
          </w:tcPr>
          <w:p w:rsidR="00411CAC" w:rsidRPr="005C5D26" w:rsidRDefault="00411CAC" w:rsidP="003A0ED0">
            <w:pPr>
              <w:pStyle w:val="cellbodyleft"/>
              <w:rPr>
                <w:rFonts w:ascii="Calibri" w:hAnsi="Calibri" w:cstheme="majorHAnsi"/>
                <w:sz w:val="20"/>
              </w:rPr>
            </w:pPr>
          </w:p>
        </w:tc>
      </w:tr>
      <w:tr w:rsidR="00411CAC" w:rsidRPr="005C5D26" w:rsidTr="003A0ED0">
        <w:trPr>
          <w:trHeight w:val="288"/>
        </w:trPr>
        <w:tc>
          <w:tcPr>
            <w:tcW w:w="3677" w:type="dxa"/>
            <w:vAlign w:val="center"/>
          </w:tcPr>
          <w:p w:rsidR="00411CAC" w:rsidRPr="005C5D26" w:rsidRDefault="00411CAC" w:rsidP="003A0ED0">
            <w:pPr>
              <w:pStyle w:val="cellbodyleft"/>
              <w:rPr>
                <w:rFonts w:ascii="Calibri" w:hAnsi="Calibri" w:cstheme="majorHAnsi"/>
                <w:sz w:val="20"/>
              </w:rPr>
            </w:pPr>
          </w:p>
        </w:tc>
        <w:tc>
          <w:tcPr>
            <w:tcW w:w="5469" w:type="dxa"/>
            <w:vAlign w:val="center"/>
          </w:tcPr>
          <w:p w:rsidR="00411CAC" w:rsidRPr="005C5D26" w:rsidRDefault="00411CAC" w:rsidP="003A0ED0">
            <w:pPr>
              <w:pStyle w:val="cellbodyleft"/>
              <w:rPr>
                <w:rFonts w:ascii="Calibri" w:hAnsi="Calibri" w:cstheme="majorHAnsi"/>
                <w:sz w:val="20"/>
              </w:rPr>
            </w:pPr>
          </w:p>
        </w:tc>
      </w:tr>
      <w:tr w:rsidR="00411CAC" w:rsidRPr="005C5D26" w:rsidTr="003A0ED0">
        <w:trPr>
          <w:trHeight w:val="288"/>
        </w:trPr>
        <w:tc>
          <w:tcPr>
            <w:tcW w:w="3677" w:type="dxa"/>
            <w:vAlign w:val="center"/>
          </w:tcPr>
          <w:p w:rsidR="00411CAC" w:rsidRPr="005C5D26" w:rsidRDefault="00411CAC" w:rsidP="003A0ED0">
            <w:pPr>
              <w:pStyle w:val="cellbodyleft"/>
              <w:rPr>
                <w:rFonts w:ascii="Calibri" w:hAnsi="Calibri" w:cstheme="majorHAnsi"/>
                <w:sz w:val="20"/>
              </w:rPr>
            </w:pPr>
          </w:p>
        </w:tc>
        <w:tc>
          <w:tcPr>
            <w:tcW w:w="5469" w:type="dxa"/>
            <w:vAlign w:val="center"/>
          </w:tcPr>
          <w:p w:rsidR="00411CAC" w:rsidRPr="005C5D26" w:rsidRDefault="00411CAC" w:rsidP="003A0ED0">
            <w:pPr>
              <w:pStyle w:val="cellbodyleft"/>
              <w:rPr>
                <w:rFonts w:ascii="Calibri" w:hAnsi="Calibri" w:cstheme="majorHAnsi"/>
                <w:sz w:val="20"/>
              </w:rPr>
            </w:pPr>
          </w:p>
        </w:tc>
      </w:tr>
      <w:tr w:rsidR="00411CAC" w:rsidRPr="005C5D26" w:rsidTr="003A0ED0">
        <w:trPr>
          <w:trHeight w:val="288"/>
        </w:trPr>
        <w:tc>
          <w:tcPr>
            <w:tcW w:w="3677" w:type="dxa"/>
            <w:vAlign w:val="center"/>
          </w:tcPr>
          <w:p w:rsidR="00411CAC" w:rsidRPr="005C5D26" w:rsidRDefault="00411CAC" w:rsidP="003A0ED0">
            <w:pPr>
              <w:pStyle w:val="cellbodyleft"/>
              <w:rPr>
                <w:rFonts w:ascii="Calibri" w:hAnsi="Calibri" w:cstheme="majorHAnsi"/>
                <w:sz w:val="20"/>
              </w:rPr>
            </w:pPr>
          </w:p>
        </w:tc>
        <w:tc>
          <w:tcPr>
            <w:tcW w:w="5469" w:type="dxa"/>
            <w:vAlign w:val="center"/>
          </w:tcPr>
          <w:p w:rsidR="00411CAC" w:rsidRPr="005C5D26" w:rsidRDefault="00411CAC" w:rsidP="003A0ED0">
            <w:pPr>
              <w:pStyle w:val="cellbodyleft"/>
              <w:rPr>
                <w:rFonts w:ascii="Calibri" w:hAnsi="Calibri" w:cstheme="majorHAnsi"/>
                <w:bCs/>
                <w:color w:val="000000"/>
                <w:sz w:val="20"/>
                <w:shd w:val="clear" w:color="auto" w:fill="FFFFFF"/>
              </w:rPr>
            </w:pPr>
          </w:p>
        </w:tc>
      </w:tr>
      <w:tr w:rsidR="00411CAC" w:rsidRPr="005C5D26" w:rsidTr="003A0ED0">
        <w:trPr>
          <w:trHeight w:val="288"/>
        </w:trPr>
        <w:tc>
          <w:tcPr>
            <w:tcW w:w="3677" w:type="dxa"/>
            <w:vAlign w:val="center"/>
          </w:tcPr>
          <w:p w:rsidR="00411CAC" w:rsidRPr="005C5D26" w:rsidRDefault="00411CAC" w:rsidP="003A0ED0">
            <w:pPr>
              <w:pStyle w:val="cellbodyleft"/>
              <w:rPr>
                <w:rFonts w:ascii="Calibri" w:hAnsi="Calibri" w:cstheme="majorHAnsi"/>
                <w:sz w:val="20"/>
              </w:rPr>
            </w:pPr>
          </w:p>
        </w:tc>
        <w:tc>
          <w:tcPr>
            <w:tcW w:w="5469" w:type="dxa"/>
            <w:vAlign w:val="center"/>
          </w:tcPr>
          <w:p w:rsidR="00411CAC" w:rsidRPr="005C5D26" w:rsidRDefault="00411CAC" w:rsidP="003A0ED0">
            <w:pPr>
              <w:pStyle w:val="cellbodyleft"/>
              <w:rPr>
                <w:rFonts w:ascii="Calibri" w:hAnsi="Calibri" w:cstheme="majorHAnsi"/>
                <w:bCs/>
                <w:color w:val="000000"/>
                <w:sz w:val="20"/>
                <w:shd w:val="clear" w:color="auto" w:fill="FFFFFF"/>
              </w:rPr>
            </w:pPr>
          </w:p>
        </w:tc>
      </w:tr>
      <w:tr w:rsidR="00411CAC" w:rsidRPr="005C5D26" w:rsidTr="003A0ED0">
        <w:trPr>
          <w:trHeight w:val="288"/>
        </w:trPr>
        <w:tc>
          <w:tcPr>
            <w:tcW w:w="3677" w:type="dxa"/>
            <w:vAlign w:val="center"/>
          </w:tcPr>
          <w:p w:rsidR="00411CAC" w:rsidRPr="005C5D26" w:rsidRDefault="00411CAC" w:rsidP="003A0ED0">
            <w:pPr>
              <w:pStyle w:val="cellbodyleft"/>
              <w:rPr>
                <w:rFonts w:ascii="Calibri" w:hAnsi="Calibri" w:cstheme="majorHAnsi"/>
                <w:sz w:val="20"/>
              </w:rPr>
            </w:pPr>
          </w:p>
        </w:tc>
        <w:tc>
          <w:tcPr>
            <w:tcW w:w="5469" w:type="dxa"/>
            <w:vAlign w:val="center"/>
          </w:tcPr>
          <w:p w:rsidR="00411CAC" w:rsidRPr="005C5D26" w:rsidRDefault="00411CAC" w:rsidP="003A0ED0">
            <w:pPr>
              <w:pStyle w:val="cellbodyleft"/>
              <w:rPr>
                <w:rFonts w:ascii="Calibri" w:hAnsi="Calibri" w:cstheme="majorHAnsi"/>
                <w:bCs/>
                <w:color w:val="000000"/>
                <w:sz w:val="20"/>
                <w:shd w:val="clear" w:color="auto" w:fill="FFFFFF"/>
              </w:rPr>
            </w:pPr>
          </w:p>
        </w:tc>
      </w:tr>
    </w:tbl>
    <w:p w:rsidR="005D5AE7" w:rsidRDefault="005D5AE7" w:rsidP="00E834BA"/>
    <w:p w:rsidR="00411CAC" w:rsidRDefault="00411CAC" w:rsidP="00E834BA"/>
    <w:p w:rsidR="00411CAC" w:rsidRDefault="00411CAC" w:rsidP="00E834BA"/>
    <w:p w:rsidR="00411CAC" w:rsidRDefault="00411CAC" w:rsidP="00E834BA"/>
    <w:p w:rsidR="00411CAC" w:rsidRDefault="00411CAC" w:rsidP="00E834BA"/>
    <w:p w:rsidR="00411CAC" w:rsidRDefault="00411CAC" w:rsidP="00E834BA"/>
    <w:p w:rsidR="00411CAC" w:rsidRDefault="00411CAC" w:rsidP="00E834BA"/>
    <w:p w:rsidR="00411CAC" w:rsidRDefault="00411CAC" w:rsidP="00E834BA"/>
    <w:p w:rsidR="00411CAC" w:rsidRDefault="00411CAC" w:rsidP="00E834BA"/>
    <w:p w:rsidR="00411CAC" w:rsidRDefault="00411CAC" w:rsidP="00E834BA"/>
    <w:p w:rsidR="00411CAC" w:rsidRDefault="00411CAC" w:rsidP="00E834BA"/>
    <w:p w:rsidR="00411CAC" w:rsidRDefault="00411CAC" w:rsidP="00E834BA"/>
    <w:p w:rsidR="00411CAC" w:rsidRDefault="00411CAC" w:rsidP="00E834BA"/>
    <w:p w:rsidR="00411CAC" w:rsidRDefault="00411CAC" w:rsidP="00E834BA"/>
    <w:p w:rsidR="00411CAC" w:rsidRDefault="00411CAC" w:rsidP="00E834BA"/>
    <w:p w:rsidR="005D5AE7" w:rsidRDefault="005D5AE7" w:rsidP="00E834BA"/>
    <w:p w:rsidR="00E834BA" w:rsidRDefault="00E834BA" w:rsidP="00E834BA"/>
    <w:p w:rsidR="00E834BA" w:rsidRDefault="00E834BA" w:rsidP="00E834BA"/>
    <w:p w:rsidR="00E834BA" w:rsidRDefault="00E834BA" w:rsidP="00E834BA"/>
    <w:p w:rsidR="00E834BA" w:rsidRDefault="00E834BA" w:rsidP="00E834BA"/>
    <w:p w:rsidR="00F24BB5" w:rsidRDefault="00F467EE" w:rsidP="005046B3">
      <w:pPr>
        <w:pStyle w:val="Heading1"/>
      </w:pPr>
      <w:r w:rsidRPr="00A14260">
        <w:lastRenderedPageBreak/>
        <w:t>Documentation</w:t>
      </w:r>
      <w:r w:rsidR="00A07148" w:rsidRPr="00A14260">
        <w:t>: ConfigurationFileRWRPlugin</w:t>
      </w:r>
    </w:p>
    <w:p w:rsidR="00382655" w:rsidRPr="009928ED" w:rsidRDefault="00F26ECD" w:rsidP="00F467EE">
      <w:pPr>
        <w:pStyle w:val="NoSpacing"/>
        <w:rPr>
          <w:b/>
          <w:sz w:val="48"/>
          <w:szCs w:val="48"/>
        </w:rPr>
      </w:pPr>
      <w:r w:rsidRPr="009928ED">
        <w:rPr>
          <w:b/>
          <w:sz w:val="48"/>
          <w:szCs w:val="48"/>
        </w:rPr>
        <w:t>Overview</w:t>
      </w:r>
    </w:p>
    <w:p w:rsidR="00F467EE" w:rsidRDefault="00F467EE" w:rsidP="00F467EE">
      <w:pPr>
        <w:pStyle w:val="NoSpacing"/>
      </w:pPr>
      <w:r>
        <w:t>Look at performance of the drive and see where the drive lowered in performance. Plugin helps link SET events together so that engineers can debug faster rather than manually trace through the xPlorer GUI</w:t>
      </w:r>
    </w:p>
    <w:p w:rsidR="00F467EE" w:rsidRDefault="00382655" w:rsidP="00F467EE">
      <w:pPr>
        <w:pStyle w:val="NoSpacing"/>
      </w:pPr>
      <w:r>
        <w:t>Ex. Showing time delta from start and end of command</w:t>
      </w:r>
    </w:p>
    <w:p w:rsidR="00382655" w:rsidRDefault="00A14260" w:rsidP="00F467EE">
      <w:pPr>
        <w:pStyle w:val="NoSpacing"/>
      </w:pPr>
      <w:r>
        <w:t>Ex. Showing how many times a</w:t>
      </w:r>
      <w:r w:rsidR="00382655">
        <w:t xml:space="preserve"> specific SET event occurred in a command</w:t>
      </w:r>
    </w:p>
    <w:p w:rsidR="00382655" w:rsidRDefault="00382655" w:rsidP="00F467EE">
      <w:pPr>
        <w:pStyle w:val="NoSpacing"/>
      </w:pPr>
    </w:p>
    <w:p w:rsidR="00382655" w:rsidRPr="009928ED" w:rsidRDefault="009928ED" w:rsidP="00F467EE">
      <w:pPr>
        <w:pStyle w:val="NoSpacing"/>
        <w:rPr>
          <w:b/>
          <w:sz w:val="48"/>
          <w:szCs w:val="48"/>
        </w:rPr>
      </w:pPr>
      <w:r>
        <w:rPr>
          <w:b/>
          <w:sz w:val="48"/>
          <w:szCs w:val="48"/>
        </w:rPr>
        <w:t>Requirements</w:t>
      </w:r>
    </w:p>
    <w:p w:rsidR="00382655" w:rsidRDefault="00382655" w:rsidP="00F26ECD">
      <w:pPr>
        <w:pStyle w:val="NoSpacing"/>
        <w:numPr>
          <w:ilvl w:val="0"/>
          <w:numId w:val="3"/>
        </w:numPr>
      </w:pPr>
      <w:r>
        <w:t>xPlorer version: Standalone 2.9.5_b43</w:t>
      </w:r>
    </w:p>
    <w:p w:rsidR="00382655" w:rsidRDefault="008F4D82" w:rsidP="00F26ECD">
      <w:pPr>
        <w:pStyle w:val="NoSpacing"/>
        <w:numPr>
          <w:ilvl w:val="1"/>
          <w:numId w:val="3"/>
        </w:numPr>
      </w:pPr>
      <w:hyperlink r:id="rId15" w:history="1">
        <w:r w:rsidR="00382655">
          <w:rPr>
            <w:rStyle w:val="Hyperlink"/>
          </w:rPr>
          <w:t>https://artifactory.wdc.com/artifactory/xplorer-tool-global/integration/bronze/2.9.5_b43/</w:t>
        </w:r>
      </w:hyperlink>
    </w:p>
    <w:p w:rsidR="00FA1CB0" w:rsidRDefault="00FA1CB0" w:rsidP="00F26ECD">
      <w:pPr>
        <w:pStyle w:val="NoSpacing"/>
        <w:numPr>
          <w:ilvl w:val="1"/>
          <w:numId w:val="3"/>
        </w:numPr>
      </w:pPr>
      <w:r>
        <w:t xml:space="preserve">File Directories needed: </w:t>
      </w:r>
    </w:p>
    <w:p w:rsidR="00FA1CB0" w:rsidRDefault="00FA1CB0" w:rsidP="00FA1CB0">
      <w:pPr>
        <w:pStyle w:val="NoSpacing"/>
        <w:numPr>
          <w:ilvl w:val="2"/>
          <w:numId w:val="3"/>
        </w:numPr>
      </w:pPr>
      <w:r>
        <w:t>RWR files</w:t>
      </w:r>
    </w:p>
    <w:p w:rsidR="00FA1CB0" w:rsidRDefault="00FA1CB0" w:rsidP="00FA1CB0">
      <w:pPr>
        <w:pStyle w:val="NoSpacing"/>
        <w:numPr>
          <w:ilvl w:val="2"/>
          <w:numId w:val="3"/>
        </w:numPr>
      </w:pPr>
      <w:r>
        <w:t xml:space="preserve">Plugins </w:t>
      </w:r>
    </w:p>
    <w:p w:rsidR="00FA1CB0" w:rsidRDefault="00FA1CB0" w:rsidP="00FA1CB0">
      <w:pPr>
        <w:pStyle w:val="NoSpacing"/>
        <w:numPr>
          <w:ilvl w:val="2"/>
          <w:numId w:val="3"/>
        </w:numPr>
      </w:pPr>
      <w:r>
        <w:t>xTools/app/decoder (also where resulting csv will go)</w:t>
      </w:r>
    </w:p>
    <w:p w:rsidR="00F26ECD" w:rsidRDefault="00F26ECD" w:rsidP="00382655">
      <w:pPr>
        <w:pStyle w:val="NoSpacing"/>
      </w:pPr>
    </w:p>
    <w:p w:rsidR="00F26ECD" w:rsidRDefault="00382655" w:rsidP="00F26ECD">
      <w:pPr>
        <w:pStyle w:val="NoSpacing"/>
        <w:numPr>
          <w:ilvl w:val="0"/>
          <w:numId w:val="3"/>
        </w:numPr>
      </w:pPr>
      <w:r>
        <w:t>Informer</w:t>
      </w:r>
      <w:r w:rsidR="00CC4F77">
        <w:t xml:space="preserve"> board</w:t>
      </w:r>
    </w:p>
    <w:p w:rsidR="00CC4F77" w:rsidRDefault="00CC4F77" w:rsidP="00F26ECD">
      <w:pPr>
        <w:pStyle w:val="NoSpacing"/>
        <w:numPr>
          <w:ilvl w:val="0"/>
          <w:numId w:val="3"/>
        </w:numPr>
      </w:pPr>
      <w:r>
        <w:t>Calypso-X</w:t>
      </w:r>
    </w:p>
    <w:p w:rsidR="00F26ECD" w:rsidRDefault="00F26ECD" w:rsidP="00F26ECD">
      <w:pPr>
        <w:pStyle w:val="NoSpacing"/>
        <w:numPr>
          <w:ilvl w:val="0"/>
          <w:numId w:val="3"/>
        </w:numPr>
      </w:pPr>
      <w:r>
        <w:t>Using Gen4 AMD motherboard/cpu as host PC</w:t>
      </w:r>
    </w:p>
    <w:p w:rsidR="00F26ECD" w:rsidRPr="00E463C5" w:rsidRDefault="00CC4F77" w:rsidP="00F26ECD">
      <w:pPr>
        <w:pStyle w:val="NoSpacing"/>
        <w:numPr>
          <w:ilvl w:val="0"/>
          <w:numId w:val="3"/>
        </w:numPr>
      </w:pPr>
      <w:r>
        <w:t xml:space="preserve">Diskspd – Microsoft </w:t>
      </w:r>
      <w:r w:rsidR="00F26ECD">
        <w:t xml:space="preserve">performance test </w:t>
      </w:r>
      <w:r w:rsidR="00F26ECD" w:rsidRPr="00F26ECD">
        <w:rPr>
          <w:b/>
        </w:rPr>
        <w:t>*add link*</w:t>
      </w:r>
    </w:p>
    <w:p w:rsidR="00E463C5" w:rsidRDefault="00E463C5" w:rsidP="00E463C5">
      <w:pPr>
        <w:pStyle w:val="NoSpacing"/>
        <w:rPr>
          <w:b/>
        </w:rPr>
      </w:pPr>
    </w:p>
    <w:p w:rsidR="00E463C5" w:rsidRDefault="00E463C5" w:rsidP="00E463C5">
      <w:pPr>
        <w:pStyle w:val="NoSpacing"/>
      </w:pPr>
      <w:r w:rsidRPr="0022583E">
        <w:rPr>
          <w:u w:val="single"/>
        </w:rPr>
        <w:t>Time Complexity</w:t>
      </w:r>
      <w:r>
        <w:t xml:space="preserve">: </w:t>
      </w:r>
    </w:p>
    <w:p w:rsidR="00505A90" w:rsidRDefault="00505A90" w:rsidP="00505A90">
      <w:pPr>
        <w:pStyle w:val="NoSpacing"/>
        <w:numPr>
          <w:ilvl w:val="0"/>
          <w:numId w:val="4"/>
        </w:numPr>
      </w:pPr>
      <w:r>
        <w:t>If no logic or minimal logic (including no large data structures with longer than O(log(n)) access time) is performed in the Plugin execute() method, each 100mb rwr file (6 million SET events) takes 10 seconds to process.</w:t>
      </w:r>
    </w:p>
    <w:p w:rsidR="00505A90" w:rsidRDefault="00505A90" w:rsidP="00505A90">
      <w:pPr>
        <w:pStyle w:val="NoSpacing"/>
        <w:numPr>
          <w:ilvl w:val="1"/>
          <w:numId w:val="4"/>
        </w:numPr>
      </w:pPr>
      <w:r>
        <w:t xml:space="preserve">Ex. 200 rwr files (20gb) would take </w:t>
      </w:r>
      <w:r w:rsidRPr="0022583E">
        <w:rPr>
          <w:b/>
        </w:rPr>
        <w:t>30 minutes</w:t>
      </w:r>
    </w:p>
    <w:p w:rsidR="00CD05C6" w:rsidRDefault="004A20E7" w:rsidP="00CD05C6">
      <w:pPr>
        <w:pStyle w:val="NoSpacing"/>
        <w:numPr>
          <w:ilvl w:val="1"/>
          <w:numId w:val="4"/>
        </w:numPr>
      </w:pPr>
      <w:r>
        <w:t>Minimum runtime =</w:t>
      </w:r>
      <w:r w:rsidR="00505A90">
        <w:t xml:space="preserve"> </w:t>
      </w:r>
      <w:r w:rsidR="00505A90" w:rsidRPr="00505A90">
        <w:rPr>
          <w:b/>
        </w:rPr>
        <w:t># of RWR files (size 100mb)</w:t>
      </w:r>
      <w:r w:rsidR="00505A90">
        <w:t xml:space="preserve"> x </w:t>
      </w:r>
      <w:r>
        <w:t>10 seconds</w:t>
      </w:r>
    </w:p>
    <w:p w:rsidR="00CD05C6" w:rsidRDefault="00CD05C6" w:rsidP="00CD05C6">
      <w:pPr>
        <w:pStyle w:val="NoSpacing"/>
        <w:numPr>
          <w:ilvl w:val="1"/>
          <w:numId w:val="4"/>
        </w:numPr>
      </w:pPr>
      <w:r>
        <w:t>10 seconds to run through a 100,000 kb file (100 mb, .1gb)</w:t>
      </w:r>
    </w:p>
    <w:p w:rsidR="00CD05C6" w:rsidRDefault="00CD05C6" w:rsidP="00CD05C6">
      <w:pPr>
        <w:pStyle w:val="NoSpacing"/>
        <w:numPr>
          <w:ilvl w:val="1"/>
          <w:numId w:val="4"/>
        </w:numPr>
      </w:pPr>
      <w:r>
        <w:t>One 100mb RWR file has 6 million SET events</w:t>
      </w:r>
    </w:p>
    <w:p w:rsidR="00505A90" w:rsidRDefault="004A20E7" w:rsidP="004A20E7">
      <w:pPr>
        <w:pStyle w:val="NoSpacing"/>
      </w:pPr>
      <w:r w:rsidRPr="0022583E">
        <w:rPr>
          <w:u w:val="single"/>
        </w:rPr>
        <w:t>Space Complexity</w:t>
      </w:r>
      <w:r>
        <w:t>:</w:t>
      </w:r>
    </w:p>
    <w:p w:rsidR="0035501E" w:rsidRDefault="004A20E7" w:rsidP="0035501E">
      <w:pPr>
        <w:pStyle w:val="NoSpacing"/>
        <w:numPr>
          <w:ilvl w:val="0"/>
          <w:numId w:val="6"/>
        </w:numPr>
      </w:pPr>
      <w:r>
        <w:t xml:space="preserve">EXPLAINED LATER IN CONFIG FILE EXPLANATION </w:t>
      </w:r>
    </w:p>
    <w:p w:rsidR="004A20E7" w:rsidRDefault="004A20E7" w:rsidP="004A20E7">
      <w:pPr>
        <w:pStyle w:val="NoSpacing"/>
      </w:pPr>
    </w:p>
    <w:p w:rsidR="004A20E7" w:rsidRPr="009928ED" w:rsidRDefault="004A20E7" w:rsidP="004A20E7">
      <w:pPr>
        <w:pStyle w:val="NoSpacing"/>
        <w:rPr>
          <w:b/>
          <w:sz w:val="48"/>
        </w:rPr>
      </w:pPr>
      <w:r w:rsidRPr="009928ED">
        <w:rPr>
          <w:b/>
          <w:sz w:val="48"/>
        </w:rPr>
        <w:t>Changes Impact</w:t>
      </w:r>
    </w:p>
    <w:p w:rsidR="004A20E7" w:rsidRDefault="004A20E7" w:rsidP="004A20E7">
      <w:pPr>
        <w:pStyle w:val="NoSpacing"/>
        <w:numPr>
          <w:ilvl w:val="0"/>
          <w:numId w:val="6"/>
        </w:numPr>
      </w:pPr>
      <w:r>
        <w:t>Manual tracing of the SET events should be alleviated</w:t>
      </w:r>
    </w:p>
    <w:p w:rsidR="004A20E7" w:rsidRDefault="004A20E7" w:rsidP="004A20E7">
      <w:pPr>
        <w:pStyle w:val="NoSpacing"/>
        <w:numPr>
          <w:ilvl w:val="0"/>
          <w:numId w:val="6"/>
        </w:numPr>
      </w:pPr>
      <w:r>
        <w:t>More robust filter than the xPlorer GUI one</w:t>
      </w:r>
    </w:p>
    <w:p w:rsidR="00F26ECD" w:rsidRDefault="00F26ECD" w:rsidP="00F26ECD">
      <w:pPr>
        <w:pStyle w:val="NoSpacing"/>
      </w:pPr>
    </w:p>
    <w:p w:rsidR="0035501E" w:rsidRDefault="0035501E" w:rsidP="00F26ECD">
      <w:pPr>
        <w:pStyle w:val="NoSpacing"/>
      </w:pPr>
    </w:p>
    <w:p w:rsidR="0035501E" w:rsidRDefault="0035501E" w:rsidP="00F26ECD">
      <w:pPr>
        <w:pStyle w:val="NoSpacing"/>
      </w:pPr>
    </w:p>
    <w:p w:rsidR="0035501E" w:rsidRDefault="0035501E" w:rsidP="00F26ECD">
      <w:pPr>
        <w:pStyle w:val="NoSpacing"/>
      </w:pPr>
    </w:p>
    <w:p w:rsidR="0035501E" w:rsidRDefault="0035501E" w:rsidP="00F26ECD">
      <w:pPr>
        <w:pStyle w:val="NoSpacing"/>
      </w:pPr>
    </w:p>
    <w:p w:rsidR="0035501E" w:rsidRDefault="0035501E" w:rsidP="00F26ECD">
      <w:pPr>
        <w:pStyle w:val="NoSpacing"/>
      </w:pPr>
    </w:p>
    <w:p w:rsidR="00F26ECD" w:rsidRPr="009928ED" w:rsidRDefault="009928ED" w:rsidP="00F26ECD">
      <w:pPr>
        <w:pStyle w:val="NoSpacing"/>
        <w:rPr>
          <w:b/>
          <w:sz w:val="48"/>
          <w:szCs w:val="48"/>
        </w:rPr>
      </w:pPr>
      <w:r w:rsidRPr="009928ED">
        <w:rPr>
          <w:b/>
          <w:sz w:val="48"/>
          <w:szCs w:val="48"/>
        </w:rPr>
        <w:lastRenderedPageBreak/>
        <w:t>Methodology</w:t>
      </w:r>
    </w:p>
    <w:p w:rsidR="006A5CE7" w:rsidRDefault="006A5CE7" w:rsidP="00F26ECD">
      <w:pPr>
        <w:pStyle w:val="NoSpacing"/>
        <w:numPr>
          <w:ilvl w:val="0"/>
          <w:numId w:val="1"/>
        </w:numPr>
      </w:pPr>
      <w:r>
        <w:t>Load the correct production with the SETevents you want to capture onto the drive</w:t>
      </w:r>
    </w:p>
    <w:p w:rsidR="006A5CE7" w:rsidRDefault="00250238" w:rsidP="006A5CE7">
      <w:pPr>
        <w:pStyle w:val="NoSpacing"/>
        <w:numPr>
          <w:ilvl w:val="0"/>
          <w:numId w:val="1"/>
        </w:numPr>
      </w:pPr>
      <w:r>
        <w:t>Create and Run xPlorer session (stop when last RWR is lo</w:t>
      </w:r>
      <w:r w:rsidR="00366E7B">
        <w:t>aded/test stops</w:t>
      </w:r>
    </w:p>
    <w:p w:rsidR="00366E7B" w:rsidRDefault="00366E7B" w:rsidP="00F26ECD">
      <w:pPr>
        <w:pStyle w:val="NoSpacing"/>
        <w:numPr>
          <w:ilvl w:val="0"/>
          <w:numId w:val="1"/>
        </w:numPr>
      </w:pPr>
      <w:r>
        <w:t>Run diskspd</w:t>
      </w:r>
    </w:p>
    <w:p w:rsidR="00366E7B" w:rsidRDefault="008135D6" w:rsidP="00366E7B">
      <w:pPr>
        <w:pStyle w:val="NoSpacing"/>
        <w:numPr>
          <w:ilvl w:val="1"/>
          <w:numId w:val="1"/>
        </w:numPr>
      </w:pPr>
      <w:r>
        <w:rPr>
          <w:noProof/>
        </w:rPr>
        <mc:AlternateContent>
          <mc:Choice Requires="wps">
            <w:drawing>
              <wp:anchor distT="45720" distB="45720" distL="114300" distR="114300" simplePos="0" relativeHeight="251659264" behindDoc="0" locked="0" layoutInCell="1" allowOverlap="1">
                <wp:simplePos x="0" y="0"/>
                <wp:positionH relativeFrom="column">
                  <wp:posOffset>944880</wp:posOffset>
                </wp:positionH>
                <wp:positionV relativeFrom="paragraph">
                  <wp:posOffset>814705</wp:posOffset>
                </wp:positionV>
                <wp:extent cx="2270760" cy="2590800"/>
                <wp:effectExtent l="0" t="0" r="1524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590800"/>
                        </a:xfrm>
                        <a:prstGeom prst="rect">
                          <a:avLst/>
                        </a:prstGeom>
                        <a:solidFill>
                          <a:srgbClr val="FFFFFF"/>
                        </a:solidFill>
                        <a:ln w="9525">
                          <a:solidFill>
                            <a:srgbClr val="000000"/>
                          </a:solidFill>
                          <a:miter lim="800000"/>
                          <a:headEnd/>
                          <a:tailEnd/>
                        </a:ln>
                      </wps:spPr>
                      <wps:txbx>
                        <w:txbxContent>
                          <w:p w:rsidR="003A0ED0" w:rsidRPr="00366E7B" w:rsidRDefault="003A0ED0" w:rsidP="00366E7B">
                            <w:pPr>
                              <w:pStyle w:val="NoSpacing"/>
                              <w:rPr>
                                <w:sz w:val="16"/>
                                <w:szCs w:val="16"/>
                              </w:rPr>
                            </w:pPr>
                            <w:r w:rsidRPr="00366E7B">
                              <w:rPr>
                                <w:sz w:val="16"/>
                                <w:szCs w:val="16"/>
                              </w:rPr>
                              <w:t>@set LogFolder=C:\Diskspd_Log\</w:t>
                            </w:r>
                          </w:p>
                          <w:p w:rsidR="003A0ED0" w:rsidRPr="00366E7B" w:rsidRDefault="003A0ED0" w:rsidP="00366E7B">
                            <w:pPr>
                              <w:pStyle w:val="NoSpacing"/>
                              <w:rPr>
                                <w:sz w:val="16"/>
                                <w:szCs w:val="16"/>
                              </w:rPr>
                            </w:pPr>
                            <w:r w:rsidRPr="00366E7B">
                              <w:rPr>
                                <w:sz w:val="16"/>
                                <w:szCs w:val="16"/>
                              </w:rPr>
                              <w:t>@IF NOT EXIST %LogFolder% mkdir %LogFolder%</w:t>
                            </w:r>
                          </w:p>
                          <w:p w:rsidR="003A0ED0" w:rsidRPr="00366E7B" w:rsidRDefault="003A0ED0" w:rsidP="00366E7B">
                            <w:pPr>
                              <w:pStyle w:val="NoSpacing"/>
                              <w:rPr>
                                <w:sz w:val="16"/>
                                <w:szCs w:val="16"/>
                              </w:rPr>
                            </w:pPr>
                          </w:p>
                          <w:p w:rsidR="003A0ED0" w:rsidRPr="00366E7B" w:rsidRDefault="003A0ED0" w:rsidP="00366E7B">
                            <w:pPr>
                              <w:pStyle w:val="NoSpacing"/>
                              <w:rPr>
                                <w:sz w:val="16"/>
                                <w:szCs w:val="16"/>
                              </w:rPr>
                            </w:pPr>
                            <w:r w:rsidRPr="00366E7B">
                              <w:rPr>
                                <w:sz w:val="16"/>
                                <w:szCs w:val="16"/>
                              </w:rPr>
                              <w:t>@REM Test Setting</w:t>
                            </w:r>
                          </w:p>
                          <w:p w:rsidR="003A0ED0" w:rsidRPr="00366E7B" w:rsidRDefault="003A0ED0" w:rsidP="00366E7B">
                            <w:pPr>
                              <w:pStyle w:val="NoSpacing"/>
                              <w:rPr>
                                <w:sz w:val="16"/>
                                <w:szCs w:val="16"/>
                              </w:rPr>
                            </w:pPr>
                            <w:r w:rsidRPr="00366E7B">
                              <w:rPr>
                                <w:sz w:val="16"/>
                                <w:szCs w:val="16"/>
                              </w:rPr>
                              <w:t xml:space="preserve">@set TEST_DURATION=-d60 </w:t>
                            </w:r>
                          </w:p>
                          <w:p w:rsidR="003A0ED0" w:rsidRPr="00366E7B" w:rsidRDefault="003A0ED0" w:rsidP="00366E7B">
                            <w:pPr>
                              <w:pStyle w:val="NoSpacing"/>
                              <w:rPr>
                                <w:sz w:val="16"/>
                                <w:szCs w:val="16"/>
                              </w:rPr>
                            </w:pPr>
                            <w:r w:rsidRPr="00366E7B">
                              <w:rPr>
                                <w:sz w:val="16"/>
                                <w:szCs w:val="16"/>
                              </w:rPr>
                              <w:t xml:space="preserve">@set WarmUpTime=-W5 </w:t>
                            </w:r>
                          </w:p>
                          <w:p w:rsidR="003A0ED0" w:rsidRPr="00366E7B" w:rsidRDefault="003A0ED0" w:rsidP="00366E7B">
                            <w:pPr>
                              <w:pStyle w:val="NoSpacing"/>
                              <w:rPr>
                                <w:sz w:val="16"/>
                                <w:szCs w:val="16"/>
                              </w:rPr>
                            </w:pPr>
                          </w:p>
                          <w:p w:rsidR="003A0ED0" w:rsidRPr="00366E7B" w:rsidRDefault="003A0ED0" w:rsidP="00366E7B">
                            <w:pPr>
                              <w:pStyle w:val="NoSpacing"/>
                              <w:rPr>
                                <w:sz w:val="16"/>
                                <w:szCs w:val="16"/>
                              </w:rPr>
                            </w:pPr>
                            <w:r w:rsidRPr="00366E7B">
                              <w:rPr>
                                <w:sz w:val="16"/>
                                <w:szCs w:val="16"/>
                              </w:rPr>
                              <w:t>@REM Test Parameter</w:t>
                            </w:r>
                          </w:p>
                          <w:p w:rsidR="003A0ED0" w:rsidRPr="00366E7B" w:rsidRDefault="003A0ED0" w:rsidP="00366E7B">
                            <w:pPr>
                              <w:pStyle w:val="NoSpacing"/>
                              <w:rPr>
                                <w:sz w:val="16"/>
                                <w:szCs w:val="16"/>
                              </w:rPr>
                            </w:pPr>
                            <w:r w:rsidRPr="00366E7B">
                              <w:rPr>
                                <w:sz w:val="16"/>
                                <w:szCs w:val="16"/>
                              </w:rPr>
                              <w:t xml:space="preserve">@set NoSWCache=-S </w:t>
                            </w:r>
                          </w:p>
                          <w:p w:rsidR="003A0ED0" w:rsidRPr="00366E7B" w:rsidRDefault="003A0ED0" w:rsidP="00366E7B">
                            <w:pPr>
                              <w:pStyle w:val="NoSpacing"/>
                              <w:rPr>
                                <w:sz w:val="16"/>
                                <w:szCs w:val="16"/>
                              </w:rPr>
                            </w:pPr>
                            <w:r w:rsidRPr="00366E7B">
                              <w:rPr>
                                <w:sz w:val="16"/>
                                <w:szCs w:val="16"/>
                              </w:rPr>
                              <w:t xml:space="preserve">@set TestLatancy=-L </w:t>
                            </w:r>
                          </w:p>
                          <w:p w:rsidR="003A0ED0" w:rsidRPr="00366E7B" w:rsidRDefault="003A0ED0" w:rsidP="00366E7B">
                            <w:pPr>
                              <w:pStyle w:val="NoSpacing"/>
                              <w:rPr>
                                <w:sz w:val="16"/>
                                <w:szCs w:val="16"/>
                              </w:rPr>
                            </w:pPr>
                          </w:p>
                          <w:p w:rsidR="003A0ED0" w:rsidRPr="00366E7B" w:rsidRDefault="003A0ED0" w:rsidP="00366E7B">
                            <w:pPr>
                              <w:pStyle w:val="NoSpacing"/>
                              <w:rPr>
                                <w:sz w:val="16"/>
                                <w:szCs w:val="16"/>
                              </w:rPr>
                            </w:pPr>
                            <w:r w:rsidRPr="00366E7B">
                              <w:rPr>
                                <w:sz w:val="16"/>
                                <w:szCs w:val="16"/>
                              </w:rPr>
                              <w:t>@REM File Location</w:t>
                            </w:r>
                          </w:p>
                          <w:p w:rsidR="003A0ED0" w:rsidRPr="00366E7B" w:rsidRDefault="003A0ED0" w:rsidP="00366E7B">
                            <w:pPr>
                              <w:pStyle w:val="NoSpacing"/>
                              <w:rPr>
                                <w:sz w:val="16"/>
                                <w:szCs w:val="16"/>
                              </w:rPr>
                            </w:pPr>
                            <w:r w:rsidRPr="00366E7B">
                              <w:rPr>
                                <w:sz w:val="16"/>
                                <w:szCs w:val="16"/>
                              </w:rPr>
                              <w:t>@set XBFS_PARTITION=R:\</w:t>
                            </w:r>
                          </w:p>
                          <w:p w:rsidR="003A0ED0" w:rsidRPr="00366E7B" w:rsidRDefault="003A0ED0" w:rsidP="00366E7B">
                            <w:pPr>
                              <w:pStyle w:val="NoSpacing"/>
                              <w:rPr>
                                <w:sz w:val="16"/>
                                <w:szCs w:val="16"/>
                              </w:rPr>
                            </w:pPr>
                            <w:r w:rsidRPr="00366E7B">
                              <w:rPr>
                                <w:sz w:val="16"/>
                                <w:szCs w:val="16"/>
                              </w:rPr>
                              <w:t>@set SLC_PARTITION=S:\</w:t>
                            </w:r>
                          </w:p>
                          <w:p w:rsidR="003A0ED0" w:rsidRPr="00366E7B" w:rsidRDefault="003A0ED0" w:rsidP="00366E7B">
                            <w:pPr>
                              <w:pStyle w:val="NoSpacing"/>
                              <w:rPr>
                                <w:sz w:val="16"/>
                                <w:szCs w:val="16"/>
                              </w:rPr>
                            </w:pPr>
                            <w:r w:rsidRPr="00366E7B">
                              <w:rPr>
                                <w:sz w:val="16"/>
                                <w:szCs w:val="16"/>
                              </w:rPr>
                              <w:t>@set TLC_PARTITION=T:\</w:t>
                            </w:r>
                          </w:p>
                          <w:p w:rsidR="003A0ED0" w:rsidRPr="00366E7B" w:rsidRDefault="003A0ED0" w:rsidP="00366E7B">
                            <w:pPr>
                              <w:pStyle w:val="NoSpacing"/>
                              <w:rPr>
                                <w:sz w:val="16"/>
                                <w:szCs w:val="16"/>
                              </w:rPr>
                            </w:pPr>
                          </w:p>
                          <w:p w:rsidR="003A0ED0" w:rsidRPr="00366E7B" w:rsidRDefault="003A0ED0" w:rsidP="00366E7B">
                            <w:pPr>
                              <w:pStyle w:val="NoSpacing"/>
                              <w:rPr>
                                <w:sz w:val="16"/>
                                <w:szCs w:val="16"/>
                              </w:rPr>
                            </w:pPr>
                            <w:r w:rsidRPr="00366E7B">
                              <w:rPr>
                                <w:sz w:val="16"/>
                                <w:szCs w:val="16"/>
                              </w:rPr>
                              <w:t>@set XBFS_BIN=%XBFS_PARTITION%XBFS.bin</w:t>
                            </w:r>
                          </w:p>
                          <w:p w:rsidR="003A0ED0" w:rsidRPr="00366E7B" w:rsidRDefault="003A0ED0" w:rsidP="00366E7B">
                            <w:pPr>
                              <w:pStyle w:val="NoSpacing"/>
                              <w:rPr>
                                <w:sz w:val="16"/>
                                <w:szCs w:val="16"/>
                              </w:rPr>
                            </w:pPr>
                            <w:r w:rsidRPr="00366E7B">
                              <w:rPr>
                                <w:sz w:val="16"/>
                                <w:szCs w:val="16"/>
                              </w:rPr>
                              <w:t>@set SLC_BIN=%SLC_PARTITION%SLC.bin</w:t>
                            </w:r>
                          </w:p>
                          <w:p w:rsidR="003A0ED0" w:rsidRPr="00366E7B" w:rsidRDefault="003A0ED0" w:rsidP="00366E7B">
                            <w:pPr>
                              <w:pStyle w:val="NoSpacing"/>
                              <w:rPr>
                                <w:sz w:val="16"/>
                                <w:szCs w:val="16"/>
                              </w:rPr>
                            </w:pPr>
                            <w:r w:rsidRPr="00366E7B">
                              <w:rPr>
                                <w:sz w:val="16"/>
                                <w:szCs w:val="16"/>
                              </w:rPr>
                              <w:t>@set TLC_BIN=%TLC_PARTITION%TLC.bin</w:t>
                            </w:r>
                          </w:p>
                          <w:p w:rsidR="003A0ED0" w:rsidRDefault="003A0E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4.4pt;margin-top:64.15pt;width:178.8pt;height:2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">
                <v:textbox>
                  <w:txbxContent>
                    <w:p w:rsidR="003A0ED0" w:rsidRPr="00366E7B" w:rsidRDefault="003A0ED0" w:rsidP="00366E7B">
                      <w:pPr>
                        <w:pStyle w:val="NoSpacing"/>
                        <w:rPr>
                          <w:sz w:val="16"/>
                          <w:szCs w:val="16"/>
                        </w:rPr>
                      </w:pPr>
                      <w:r w:rsidRPr="00366E7B">
                        <w:rPr>
                          <w:sz w:val="16"/>
                          <w:szCs w:val="16"/>
                        </w:rPr>
                        <w:t>@set LogFolder=C:\Diskspd_Log\</w:t>
                      </w:r>
                    </w:p>
                    <w:p w:rsidR="003A0ED0" w:rsidRPr="00366E7B" w:rsidRDefault="003A0ED0" w:rsidP="00366E7B">
                      <w:pPr>
                        <w:pStyle w:val="NoSpacing"/>
                        <w:rPr>
                          <w:sz w:val="16"/>
                          <w:szCs w:val="16"/>
                        </w:rPr>
                      </w:pPr>
                      <w:r w:rsidRPr="00366E7B">
                        <w:rPr>
                          <w:sz w:val="16"/>
                          <w:szCs w:val="16"/>
                        </w:rPr>
                        <w:t>@IF NOT EXIST %LogFolder% mkdir %LogFolder%</w:t>
                      </w:r>
                    </w:p>
                    <w:p w:rsidR="003A0ED0" w:rsidRPr="00366E7B" w:rsidRDefault="003A0ED0" w:rsidP="00366E7B">
                      <w:pPr>
                        <w:pStyle w:val="NoSpacing"/>
                        <w:rPr>
                          <w:sz w:val="16"/>
                          <w:szCs w:val="16"/>
                        </w:rPr>
                      </w:pPr>
                    </w:p>
                    <w:p w:rsidR="003A0ED0" w:rsidRPr="00366E7B" w:rsidRDefault="003A0ED0" w:rsidP="00366E7B">
                      <w:pPr>
                        <w:pStyle w:val="NoSpacing"/>
                        <w:rPr>
                          <w:sz w:val="16"/>
                          <w:szCs w:val="16"/>
                        </w:rPr>
                      </w:pPr>
                      <w:r w:rsidRPr="00366E7B">
                        <w:rPr>
                          <w:sz w:val="16"/>
                          <w:szCs w:val="16"/>
                        </w:rPr>
                        <w:t>@REM Test Setting</w:t>
                      </w:r>
                    </w:p>
                    <w:p w:rsidR="003A0ED0" w:rsidRPr="00366E7B" w:rsidRDefault="003A0ED0" w:rsidP="00366E7B">
                      <w:pPr>
                        <w:pStyle w:val="NoSpacing"/>
                        <w:rPr>
                          <w:sz w:val="16"/>
                          <w:szCs w:val="16"/>
                        </w:rPr>
                      </w:pPr>
                      <w:r w:rsidRPr="00366E7B">
                        <w:rPr>
                          <w:sz w:val="16"/>
                          <w:szCs w:val="16"/>
                        </w:rPr>
                        <w:t xml:space="preserve">@set TEST_DURATION=-d60 </w:t>
                      </w:r>
                    </w:p>
                    <w:p w:rsidR="003A0ED0" w:rsidRPr="00366E7B" w:rsidRDefault="003A0ED0" w:rsidP="00366E7B">
                      <w:pPr>
                        <w:pStyle w:val="NoSpacing"/>
                        <w:rPr>
                          <w:sz w:val="16"/>
                          <w:szCs w:val="16"/>
                        </w:rPr>
                      </w:pPr>
                      <w:r w:rsidRPr="00366E7B">
                        <w:rPr>
                          <w:sz w:val="16"/>
                          <w:szCs w:val="16"/>
                        </w:rPr>
                        <w:t xml:space="preserve">@set WarmUpTime=-W5 </w:t>
                      </w:r>
                    </w:p>
                    <w:p w:rsidR="003A0ED0" w:rsidRPr="00366E7B" w:rsidRDefault="003A0ED0" w:rsidP="00366E7B">
                      <w:pPr>
                        <w:pStyle w:val="NoSpacing"/>
                        <w:rPr>
                          <w:sz w:val="16"/>
                          <w:szCs w:val="16"/>
                        </w:rPr>
                      </w:pPr>
                    </w:p>
                    <w:p w:rsidR="003A0ED0" w:rsidRPr="00366E7B" w:rsidRDefault="003A0ED0" w:rsidP="00366E7B">
                      <w:pPr>
                        <w:pStyle w:val="NoSpacing"/>
                        <w:rPr>
                          <w:sz w:val="16"/>
                          <w:szCs w:val="16"/>
                        </w:rPr>
                      </w:pPr>
                      <w:r w:rsidRPr="00366E7B">
                        <w:rPr>
                          <w:sz w:val="16"/>
                          <w:szCs w:val="16"/>
                        </w:rPr>
                        <w:t>@REM Test Parameter</w:t>
                      </w:r>
                    </w:p>
                    <w:p w:rsidR="003A0ED0" w:rsidRPr="00366E7B" w:rsidRDefault="003A0ED0" w:rsidP="00366E7B">
                      <w:pPr>
                        <w:pStyle w:val="NoSpacing"/>
                        <w:rPr>
                          <w:sz w:val="16"/>
                          <w:szCs w:val="16"/>
                        </w:rPr>
                      </w:pPr>
                      <w:r w:rsidRPr="00366E7B">
                        <w:rPr>
                          <w:sz w:val="16"/>
                          <w:szCs w:val="16"/>
                        </w:rPr>
                        <w:t xml:space="preserve">@set NoSWCache=-S </w:t>
                      </w:r>
                    </w:p>
                    <w:p w:rsidR="003A0ED0" w:rsidRPr="00366E7B" w:rsidRDefault="003A0ED0" w:rsidP="00366E7B">
                      <w:pPr>
                        <w:pStyle w:val="NoSpacing"/>
                        <w:rPr>
                          <w:sz w:val="16"/>
                          <w:szCs w:val="16"/>
                        </w:rPr>
                      </w:pPr>
                      <w:r w:rsidRPr="00366E7B">
                        <w:rPr>
                          <w:sz w:val="16"/>
                          <w:szCs w:val="16"/>
                        </w:rPr>
                        <w:t xml:space="preserve">@set TestLatancy=-L </w:t>
                      </w:r>
                    </w:p>
                    <w:p w:rsidR="003A0ED0" w:rsidRPr="00366E7B" w:rsidRDefault="003A0ED0" w:rsidP="00366E7B">
                      <w:pPr>
                        <w:pStyle w:val="NoSpacing"/>
                        <w:rPr>
                          <w:sz w:val="16"/>
                          <w:szCs w:val="16"/>
                        </w:rPr>
                      </w:pPr>
                    </w:p>
                    <w:p w:rsidR="003A0ED0" w:rsidRPr="00366E7B" w:rsidRDefault="003A0ED0" w:rsidP="00366E7B">
                      <w:pPr>
                        <w:pStyle w:val="NoSpacing"/>
                        <w:rPr>
                          <w:sz w:val="16"/>
                          <w:szCs w:val="16"/>
                        </w:rPr>
                      </w:pPr>
                      <w:r w:rsidRPr="00366E7B">
                        <w:rPr>
                          <w:sz w:val="16"/>
                          <w:szCs w:val="16"/>
                        </w:rPr>
                        <w:t>@REM File Location</w:t>
                      </w:r>
                    </w:p>
                    <w:p w:rsidR="003A0ED0" w:rsidRPr="00366E7B" w:rsidRDefault="003A0ED0" w:rsidP="00366E7B">
                      <w:pPr>
                        <w:pStyle w:val="NoSpacing"/>
                        <w:rPr>
                          <w:sz w:val="16"/>
                          <w:szCs w:val="16"/>
                        </w:rPr>
                      </w:pPr>
                      <w:r w:rsidRPr="00366E7B">
                        <w:rPr>
                          <w:sz w:val="16"/>
                          <w:szCs w:val="16"/>
                        </w:rPr>
                        <w:t>@set XBFS_PARTITION=R:\</w:t>
                      </w:r>
                    </w:p>
                    <w:p w:rsidR="003A0ED0" w:rsidRPr="00366E7B" w:rsidRDefault="003A0ED0" w:rsidP="00366E7B">
                      <w:pPr>
                        <w:pStyle w:val="NoSpacing"/>
                        <w:rPr>
                          <w:sz w:val="16"/>
                          <w:szCs w:val="16"/>
                        </w:rPr>
                      </w:pPr>
                      <w:r w:rsidRPr="00366E7B">
                        <w:rPr>
                          <w:sz w:val="16"/>
                          <w:szCs w:val="16"/>
                        </w:rPr>
                        <w:t>@set SLC_PARTITION=S:\</w:t>
                      </w:r>
                    </w:p>
                    <w:p w:rsidR="003A0ED0" w:rsidRPr="00366E7B" w:rsidRDefault="003A0ED0" w:rsidP="00366E7B">
                      <w:pPr>
                        <w:pStyle w:val="NoSpacing"/>
                        <w:rPr>
                          <w:sz w:val="16"/>
                          <w:szCs w:val="16"/>
                        </w:rPr>
                      </w:pPr>
                      <w:r w:rsidRPr="00366E7B">
                        <w:rPr>
                          <w:sz w:val="16"/>
                          <w:szCs w:val="16"/>
                        </w:rPr>
                        <w:t>@set TLC_PARTITION=T:\</w:t>
                      </w:r>
                    </w:p>
                    <w:p w:rsidR="003A0ED0" w:rsidRPr="00366E7B" w:rsidRDefault="003A0ED0" w:rsidP="00366E7B">
                      <w:pPr>
                        <w:pStyle w:val="NoSpacing"/>
                        <w:rPr>
                          <w:sz w:val="16"/>
                          <w:szCs w:val="16"/>
                        </w:rPr>
                      </w:pPr>
                    </w:p>
                    <w:p w:rsidR="003A0ED0" w:rsidRPr="00366E7B" w:rsidRDefault="003A0ED0" w:rsidP="00366E7B">
                      <w:pPr>
                        <w:pStyle w:val="NoSpacing"/>
                        <w:rPr>
                          <w:sz w:val="16"/>
                          <w:szCs w:val="16"/>
                        </w:rPr>
                      </w:pPr>
                      <w:r w:rsidRPr="00366E7B">
                        <w:rPr>
                          <w:sz w:val="16"/>
                          <w:szCs w:val="16"/>
                        </w:rPr>
                        <w:t>@set XBFS_BIN=%XBFS_PARTITION%XBFS.bin</w:t>
                      </w:r>
                    </w:p>
                    <w:p w:rsidR="003A0ED0" w:rsidRPr="00366E7B" w:rsidRDefault="003A0ED0" w:rsidP="00366E7B">
                      <w:pPr>
                        <w:pStyle w:val="NoSpacing"/>
                        <w:rPr>
                          <w:sz w:val="16"/>
                          <w:szCs w:val="16"/>
                        </w:rPr>
                      </w:pPr>
                      <w:r w:rsidRPr="00366E7B">
                        <w:rPr>
                          <w:sz w:val="16"/>
                          <w:szCs w:val="16"/>
                        </w:rPr>
                        <w:t>@set SLC_BIN=%SLC_PARTITION%SLC.bin</w:t>
                      </w:r>
                    </w:p>
                    <w:p w:rsidR="003A0ED0" w:rsidRPr="00366E7B" w:rsidRDefault="003A0ED0" w:rsidP="00366E7B">
                      <w:pPr>
                        <w:pStyle w:val="NoSpacing"/>
                        <w:rPr>
                          <w:sz w:val="16"/>
                          <w:szCs w:val="16"/>
                        </w:rPr>
                      </w:pPr>
                      <w:r w:rsidRPr="00366E7B">
                        <w:rPr>
                          <w:sz w:val="16"/>
                          <w:szCs w:val="16"/>
                        </w:rPr>
                        <w:t>@set TLC_BIN=%TLC_PARTITION%TLC.bin</w:t>
                      </w:r>
                    </w:p>
                    <w:p w:rsidR="003A0ED0" w:rsidRDefault="003A0ED0"/>
                  </w:txbxContent>
                </v:textbox>
                <w10:wrap type="topAndBottom"/>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3299460</wp:posOffset>
                </wp:positionH>
                <wp:positionV relativeFrom="paragraph">
                  <wp:posOffset>837565</wp:posOffset>
                </wp:positionV>
                <wp:extent cx="1927860" cy="2567940"/>
                <wp:effectExtent l="0" t="0" r="15240" b="22860"/>
                <wp:wrapNone/>
                <wp:docPr id="3" name="Text Box 3"/>
                <wp:cNvGraphicFramePr/>
                <a:graphic xmlns:a="http://schemas.openxmlformats.org/drawingml/2006/main">
                  <a:graphicData uri="http://schemas.microsoft.com/office/word/2010/wordprocessingShape">
                    <wps:wsp>
                      <wps:cNvSpPr txBox="1"/>
                      <wps:spPr>
                        <a:xfrm>
                          <a:off x="0" y="0"/>
                          <a:ext cx="1927860" cy="2567940"/>
                        </a:xfrm>
                        <a:prstGeom prst="rect">
                          <a:avLst/>
                        </a:prstGeom>
                        <a:solidFill>
                          <a:schemeClr val="lt1"/>
                        </a:solidFill>
                        <a:ln w="6350">
                          <a:solidFill>
                            <a:prstClr val="black"/>
                          </a:solidFill>
                        </a:ln>
                      </wps:spPr>
                      <wps:txbx>
                        <w:txbxContent>
                          <w:p w:rsidR="003A0ED0" w:rsidRPr="00366E7B" w:rsidRDefault="003A0ED0" w:rsidP="008135D6">
                            <w:pPr>
                              <w:pStyle w:val="NoSpacing"/>
                              <w:rPr>
                                <w:sz w:val="16"/>
                                <w:szCs w:val="16"/>
                              </w:rPr>
                            </w:pPr>
                            <w:r w:rsidRPr="00366E7B">
                              <w:rPr>
                                <w:sz w:val="16"/>
                                <w:szCs w:val="16"/>
                              </w:rPr>
                              <w:t>@REM Test Type</w:t>
                            </w:r>
                          </w:p>
                          <w:p w:rsidR="003A0ED0" w:rsidRPr="00366E7B" w:rsidRDefault="003A0ED0" w:rsidP="008135D6">
                            <w:pPr>
                              <w:pStyle w:val="NoSpacing"/>
                              <w:rPr>
                                <w:sz w:val="16"/>
                                <w:szCs w:val="16"/>
                              </w:rPr>
                            </w:pPr>
                            <w:r w:rsidRPr="00366E7B">
                              <w:rPr>
                                <w:sz w:val="16"/>
                                <w:szCs w:val="16"/>
                              </w:rPr>
                              <w:t xml:space="preserve">@set RANDOM=-r4k </w:t>
                            </w:r>
                          </w:p>
                          <w:p w:rsidR="003A0ED0" w:rsidRPr="00366E7B" w:rsidRDefault="003A0ED0" w:rsidP="008135D6">
                            <w:pPr>
                              <w:pStyle w:val="NoSpacing"/>
                              <w:rPr>
                                <w:sz w:val="16"/>
                                <w:szCs w:val="16"/>
                              </w:rPr>
                            </w:pPr>
                            <w:r w:rsidRPr="00366E7B">
                              <w:rPr>
                                <w:sz w:val="16"/>
                                <w:szCs w:val="16"/>
                              </w:rPr>
                              <w:t xml:space="preserve">@set SEQUENTIAL= </w:t>
                            </w:r>
                          </w:p>
                          <w:p w:rsidR="003A0ED0" w:rsidRPr="00366E7B" w:rsidRDefault="003A0ED0" w:rsidP="008135D6">
                            <w:pPr>
                              <w:pStyle w:val="NoSpacing"/>
                              <w:rPr>
                                <w:sz w:val="16"/>
                                <w:szCs w:val="16"/>
                              </w:rPr>
                            </w:pPr>
                            <w:r w:rsidRPr="00366E7B">
                              <w:rPr>
                                <w:sz w:val="16"/>
                                <w:szCs w:val="16"/>
                              </w:rPr>
                              <w:t xml:space="preserve">@set READ=-w0 </w:t>
                            </w:r>
                          </w:p>
                          <w:p w:rsidR="003A0ED0" w:rsidRPr="00366E7B" w:rsidRDefault="003A0ED0" w:rsidP="008135D6">
                            <w:pPr>
                              <w:pStyle w:val="NoSpacing"/>
                              <w:rPr>
                                <w:sz w:val="16"/>
                                <w:szCs w:val="16"/>
                              </w:rPr>
                            </w:pPr>
                            <w:r w:rsidRPr="00366E7B">
                              <w:rPr>
                                <w:sz w:val="16"/>
                                <w:szCs w:val="16"/>
                              </w:rPr>
                              <w:t xml:space="preserve">@set WRITE=-w100 </w:t>
                            </w:r>
                          </w:p>
                          <w:p w:rsidR="003A0ED0" w:rsidRPr="00366E7B" w:rsidRDefault="003A0ED0" w:rsidP="008135D6">
                            <w:pPr>
                              <w:pStyle w:val="NoSpacing"/>
                              <w:rPr>
                                <w:sz w:val="16"/>
                                <w:szCs w:val="16"/>
                              </w:rPr>
                            </w:pPr>
                          </w:p>
                          <w:p w:rsidR="003A0ED0" w:rsidRPr="00366E7B" w:rsidRDefault="003A0ED0" w:rsidP="008135D6">
                            <w:pPr>
                              <w:pStyle w:val="NoSpacing"/>
                              <w:rPr>
                                <w:sz w:val="16"/>
                                <w:szCs w:val="16"/>
                              </w:rPr>
                            </w:pPr>
                            <w:r w:rsidRPr="00366E7B">
                              <w:rPr>
                                <w:sz w:val="16"/>
                                <w:szCs w:val="16"/>
                              </w:rPr>
                              <w:t>@REM Block Size</w:t>
                            </w:r>
                          </w:p>
                          <w:p w:rsidR="003A0ED0" w:rsidRPr="00366E7B" w:rsidRDefault="003A0ED0" w:rsidP="008135D6">
                            <w:pPr>
                              <w:pStyle w:val="NoSpacing"/>
                              <w:rPr>
                                <w:sz w:val="16"/>
                                <w:szCs w:val="16"/>
                              </w:rPr>
                            </w:pPr>
                            <w:r w:rsidRPr="00366E7B">
                              <w:rPr>
                                <w:sz w:val="16"/>
                                <w:szCs w:val="16"/>
                              </w:rPr>
                              <w:t xml:space="preserve">@set b4KiB=-b4K </w:t>
                            </w:r>
                          </w:p>
                          <w:p w:rsidR="003A0ED0" w:rsidRPr="00366E7B" w:rsidRDefault="003A0ED0" w:rsidP="008135D6">
                            <w:pPr>
                              <w:pStyle w:val="NoSpacing"/>
                              <w:rPr>
                                <w:sz w:val="16"/>
                                <w:szCs w:val="16"/>
                              </w:rPr>
                            </w:pPr>
                            <w:r w:rsidRPr="00366E7B">
                              <w:rPr>
                                <w:sz w:val="16"/>
                                <w:szCs w:val="16"/>
                              </w:rPr>
                              <w:t xml:space="preserve">@set b32KiB=-b32K </w:t>
                            </w:r>
                          </w:p>
                          <w:p w:rsidR="003A0ED0" w:rsidRPr="00366E7B" w:rsidRDefault="003A0ED0" w:rsidP="008135D6">
                            <w:pPr>
                              <w:pStyle w:val="NoSpacing"/>
                              <w:rPr>
                                <w:sz w:val="16"/>
                                <w:szCs w:val="16"/>
                              </w:rPr>
                            </w:pPr>
                            <w:r w:rsidRPr="00366E7B">
                              <w:rPr>
                                <w:sz w:val="16"/>
                                <w:szCs w:val="16"/>
                              </w:rPr>
                              <w:t xml:space="preserve">@set b128KiB=-b128K </w:t>
                            </w:r>
                          </w:p>
                          <w:p w:rsidR="003A0ED0" w:rsidRPr="00366E7B" w:rsidRDefault="003A0ED0" w:rsidP="008135D6">
                            <w:pPr>
                              <w:pStyle w:val="NoSpacing"/>
                              <w:rPr>
                                <w:sz w:val="16"/>
                                <w:szCs w:val="16"/>
                              </w:rPr>
                            </w:pPr>
                          </w:p>
                          <w:p w:rsidR="003A0ED0" w:rsidRPr="00366E7B" w:rsidRDefault="003A0ED0" w:rsidP="008135D6">
                            <w:pPr>
                              <w:pStyle w:val="NoSpacing"/>
                              <w:rPr>
                                <w:sz w:val="16"/>
                                <w:szCs w:val="16"/>
                              </w:rPr>
                            </w:pPr>
                            <w:r w:rsidRPr="00366E7B">
                              <w:rPr>
                                <w:sz w:val="16"/>
                                <w:szCs w:val="16"/>
                              </w:rPr>
                              <w:t>@REM Queue Depth &amp; Thread</w:t>
                            </w:r>
                          </w:p>
                          <w:p w:rsidR="003A0ED0" w:rsidRPr="00366E7B" w:rsidRDefault="003A0ED0" w:rsidP="008135D6">
                            <w:pPr>
                              <w:pStyle w:val="NoSpacing"/>
                              <w:rPr>
                                <w:sz w:val="16"/>
                                <w:szCs w:val="16"/>
                              </w:rPr>
                            </w:pPr>
                            <w:r w:rsidRPr="00366E7B">
                              <w:rPr>
                                <w:sz w:val="16"/>
                                <w:szCs w:val="16"/>
                              </w:rPr>
                              <w:t xml:space="preserve">@set QD1=-o1 </w:t>
                            </w:r>
                          </w:p>
                          <w:p w:rsidR="003A0ED0" w:rsidRPr="00366E7B" w:rsidRDefault="003A0ED0" w:rsidP="008135D6">
                            <w:pPr>
                              <w:pStyle w:val="NoSpacing"/>
                              <w:rPr>
                                <w:sz w:val="16"/>
                                <w:szCs w:val="16"/>
                              </w:rPr>
                            </w:pPr>
                            <w:r w:rsidRPr="00366E7B">
                              <w:rPr>
                                <w:sz w:val="16"/>
                                <w:szCs w:val="16"/>
                              </w:rPr>
                              <w:t xml:space="preserve">@set QD32=-o32 </w:t>
                            </w:r>
                          </w:p>
                          <w:p w:rsidR="003A0ED0" w:rsidRPr="00366E7B" w:rsidRDefault="003A0ED0" w:rsidP="008135D6">
                            <w:pPr>
                              <w:pStyle w:val="NoSpacing"/>
                              <w:rPr>
                                <w:sz w:val="16"/>
                                <w:szCs w:val="16"/>
                              </w:rPr>
                            </w:pPr>
                            <w:r w:rsidRPr="00366E7B">
                              <w:rPr>
                                <w:sz w:val="16"/>
                                <w:szCs w:val="16"/>
                              </w:rPr>
                              <w:t xml:space="preserve">@set QD64=-o64 </w:t>
                            </w:r>
                          </w:p>
                          <w:p w:rsidR="003A0ED0" w:rsidRPr="00366E7B" w:rsidRDefault="003A0ED0" w:rsidP="008135D6">
                            <w:pPr>
                              <w:pStyle w:val="NoSpacing"/>
                              <w:rPr>
                                <w:sz w:val="16"/>
                                <w:szCs w:val="16"/>
                              </w:rPr>
                            </w:pPr>
                            <w:r w:rsidRPr="00366E7B">
                              <w:rPr>
                                <w:sz w:val="16"/>
                                <w:szCs w:val="16"/>
                              </w:rPr>
                              <w:t xml:space="preserve">@set QD128=-o128 </w:t>
                            </w:r>
                          </w:p>
                          <w:p w:rsidR="003A0ED0" w:rsidRPr="00366E7B" w:rsidRDefault="003A0ED0" w:rsidP="008135D6">
                            <w:pPr>
                              <w:pStyle w:val="NoSpacing"/>
                              <w:rPr>
                                <w:sz w:val="16"/>
                                <w:szCs w:val="16"/>
                              </w:rPr>
                            </w:pPr>
                            <w:r w:rsidRPr="00366E7B">
                              <w:rPr>
                                <w:sz w:val="16"/>
                                <w:szCs w:val="16"/>
                              </w:rPr>
                              <w:t>@set Thread1=-t1</w:t>
                            </w:r>
                          </w:p>
                          <w:p w:rsidR="003A0ED0" w:rsidRDefault="003A0E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259.8pt;margin-top:65.95pt;width:151.8pt;height:20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" fillcolor="white [3201]" strokeweight=".5pt">
                <v:textbox>
                  <w:txbxContent>
                    <w:p w:rsidR="003A0ED0" w:rsidRPr="00366E7B" w:rsidRDefault="003A0ED0" w:rsidP="008135D6">
                      <w:pPr>
                        <w:pStyle w:val="NoSpacing"/>
                        <w:rPr>
                          <w:sz w:val="16"/>
                          <w:szCs w:val="16"/>
                        </w:rPr>
                      </w:pPr>
                      <w:r w:rsidRPr="00366E7B">
                        <w:rPr>
                          <w:sz w:val="16"/>
                          <w:szCs w:val="16"/>
                        </w:rPr>
                        <w:t>@REM Test Type</w:t>
                      </w:r>
                    </w:p>
                    <w:p w:rsidR="003A0ED0" w:rsidRPr="00366E7B" w:rsidRDefault="003A0ED0" w:rsidP="008135D6">
                      <w:pPr>
                        <w:pStyle w:val="NoSpacing"/>
                        <w:rPr>
                          <w:sz w:val="16"/>
                          <w:szCs w:val="16"/>
                        </w:rPr>
                      </w:pPr>
                      <w:r w:rsidRPr="00366E7B">
                        <w:rPr>
                          <w:sz w:val="16"/>
                          <w:szCs w:val="16"/>
                        </w:rPr>
                        <w:t xml:space="preserve">@set RANDOM=-r4k </w:t>
                      </w:r>
                    </w:p>
                    <w:p w:rsidR="003A0ED0" w:rsidRPr="00366E7B" w:rsidRDefault="003A0ED0" w:rsidP="008135D6">
                      <w:pPr>
                        <w:pStyle w:val="NoSpacing"/>
                        <w:rPr>
                          <w:sz w:val="16"/>
                          <w:szCs w:val="16"/>
                        </w:rPr>
                      </w:pPr>
                      <w:r w:rsidRPr="00366E7B">
                        <w:rPr>
                          <w:sz w:val="16"/>
                          <w:szCs w:val="16"/>
                        </w:rPr>
                        <w:t xml:space="preserve">@set SEQUENTIAL= </w:t>
                      </w:r>
                    </w:p>
                    <w:p w:rsidR="003A0ED0" w:rsidRPr="00366E7B" w:rsidRDefault="003A0ED0" w:rsidP="008135D6">
                      <w:pPr>
                        <w:pStyle w:val="NoSpacing"/>
                        <w:rPr>
                          <w:sz w:val="16"/>
                          <w:szCs w:val="16"/>
                        </w:rPr>
                      </w:pPr>
                      <w:r w:rsidRPr="00366E7B">
                        <w:rPr>
                          <w:sz w:val="16"/>
                          <w:szCs w:val="16"/>
                        </w:rPr>
                        <w:t xml:space="preserve">@set READ=-w0 </w:t>
                      </w:r>
                    </w:p>
                    <w:p w:rsidR="003A0ED0" w:rsidRPr="00366E7B" w:rsidRDefault="003A0ED0" w:rsidP="008135D6">
                      <w:pPr>
                        <w:pStyle w:val="NoSpacing"/>
                        <w:rPr>
                          <w:sz w:val="16"/>
                          <w:szCs w:val="16"/>
                        </w:rPr>
                      </w:pPr>
                      <w:r w:rsidRPr="00366E7B">
                        <w:rPr>
                          <w:sz w:val="16"/>
                          <w:szCs w:val="16"/>
                        </w:rPr>
                        <w:t xml:space="preserve">@set WRITE=-w100 </w:t>
                      </w:r>
                    </w:p>
                    <w:p w:rsidR="003A0ED0" w:rsidRPr="00366E7B" w:rsidRDefault="003A0ED0" w:rsidP="008135D6">
                      <w:pPr>
                        <w:pStyle w:val="NoSpacing"/>
                        <w:rPr>
                          <w:sz w:val="16"/>
                          <w:szCs w:val="16"/>
                        </w:rPr>
                      </w:pPr>
                    </w:p>
                    <w:p w:rsidR="003A0ED0" w:rsidRPr="00366E7B" w:rsidRDefault="003A0ED0" w:rsidP="008135D6">
                      <w:pPr>
                        <w:pStyle w:val="NoSpacing"/>
                        <w:rPr>
                          <w:sz w:val="16"/>
                          <w:szCs w:val="16"/>
                        </w:rPr>
                      </w:pPr>
                      <w:r w:rsidRPr="00366E7B">
                        <w:rPr>
                          <w:sz w:val="16"/>
                          <w:szCs w:val="16"/>
                        </w:rPr>
                        <w:t>@REM Block Size</w:t>
                      </w:r>
                    </w:p>
                    <w:p w:rsidR="003A0ED0" w:rsidRPr="00366E7B" w:rsidRDefault="003A0ED0" w:rsidP="008135D6">
                      <w:pPr>
                        <w:pStyle w:val="NoSpacing"/>
                        <w:rPr>
                          <w:sz w:val="16"/>
                          <w:szCs w:val="16"/>
                        </w:rPr>
                      </w:pPr>
                      <w:r w:rsidRPr="00366E7B">
                        <w:rPr>
                          <w:sz w:val="16"/>
                          <w:szCs w:val="16"/>
                        </w:rPr>
                        <w:t xml:space="preserve">@set b4KiB=-b4K </w:t>
                      </w:r>
                    </w:p>
                    <w:p w:rsidR="003A0ED0" w:rsidRPr="00366E7B" w:rsidRDefault="003A0ED0" w:rsidP="008135D6">
                      <w:pPr>
                        <w:pStyle w:val="NoSpacing"/>
                        <w:rPr>
                          <w:sz w:val="16"/>
                          <w:szCs w:val="16"/>
                        </w:rPr>
                      </w:pPr>
                      <w:r w:rsidRPr="00366E7B">
                        <w:rPr>
                          <w:sz w:val="16"/>
                          <w:szCs w:val="16"/>
                        </w:rPr>
                        <w:t xml:space="preserve">@set b32KiB=-b32K </w:t>
                      </w:r>
                    </w:p>
                    <w:p w:rsidR="003A0ED0" w:rsidRPr="00366E7B" w:rsidRDefault="003A0ED0" w:rsidP="008135D6">
                      <w:pPr>
                        <w:pStyle w:val="NoSpacing"/>
                        <w:rPr>
                          <w:sz w:val="16"/>
                          <w:szCs w:val="16"/>
                        </w:rPr>
                      </w:pPr>
                      <w:r w:rsidRPr="00366E7B">
                        <w:rPr>
                          <w:sz w:val="16"/>
                          <w:szCs w:val="16"/>
                        </w:rPr>
                        <w:t xml:space="preserve">@set b128KiB=-b128K </w:t>
                      </w:r>
                    </w:p>
                    <w:p w:rsidR="003A0ED0" w:rsidRPr="00366E7B" w:rsidRDefault="003A0ED0" w:rsidP="008135D6">
                      <w:pPr>
                        <w:pStyle w:val="NoSpacing"/>
                        <w:rPr>
                          <w:sz w:val="16"/>
                          <w:szCs w:val="16"/>
                        </w:rPr>
                      </w:pPr>
                    </w:p>
                    <w:p w:rsidR="003A0ED0" w:rsidRPr="00366E7B" w:rsidRDefault="003A0ED0" w:rsidP="008135D6">
                      <w:pPr>
                        <w:pStyle w:val="NoSpacing"/>
                        <w:rPr>
                          <w:sz w:val="16"/>
                          <w:szCs w:val="16"/>
                        </w:rPr>
                      </w:pPr>
                      <w:r w:rsidRPr="00366E7B">
                        <w:rPr>
                          <w:sz w:val="16"/>
                          <w:szCs w:val="16"/>
                        </w:rPr>
                        <w:t>@REM Queue Depth &amp; Thread</w:t>
                      </w:r>
                    </w:p>
                    <w:p w:rsidR="003A0ED0" w:rsidRPr="00366E7B" w:rsidRDefault="003A0ED0" w:rsidP="008135D6">
                      <w:pPr>
                        <w:pStyle w:val="NoSpacing"/>
                        <w:rPr>
                          <w:sz w:val="16"/>
                          <w:szCs w:val="16"/>
                        </w:rPr>
                      </w:pPr>
                      <w:r w:rsidRPr="00366E7B">
                        <w:rPr>
                          <w:sz w:val="16"/>
                          <w:szCs w:val="16"/>
                        </w:rPr>
                        <w:t xml:space="preserve">@set QD1=-o1 </w:t>
                      </w:r>
                    </w:p>
                    <w:p w:rsidR="003A0ED0" w:rsidRPr="00366E7B" w:rsidRDefault="003A0ED0" w:rsidP="008135D6">
                      <w:pPr>
                        <w:pStyle w:val="NoSpacing"/>
                        <w:rPr>
                          <w:sz w:val="16"/>
                          <w:szCs w:val="16"/>
                        </w:rPr>
                      </w:pPr>
                      <w:r w:rsidRPr="00366E7B">
                        <w:rPr>
                          <w:sz w:val="16"/>
                          <w:szCs w:val="16"/>
                        </w:rPr>
                        <w:t xml:space="preserve">@set QD32=-o32 </w:t>
                      </w:r>
                    </w:p>
                    <w:p w:rsidR="003A0ED0" w:rsidRPr="00366E7B" w:rsidRDefault="003A0ED0" w:rsidP="008135D6">
                      <w:pPr>
                        <w:pStyle w:val="NoSpacing"/>
                        <w:rPr>
                          <w:sz w:val="16"/>
                          <w:szCs w:val="16"/>
                        </w:rPr>
                      </w:pPr>
                      <w:r w:rsidRPr="00366E7B">
                        <w:rPr>
                          <w:sz w:val="16"/>
                          <w:szCs w:val="16"/>
                        </w:rPr>
                        <w:t xml:space="preserve">@set QD64=-o64 </w:t>
                      </w:r>
                    </w:p>
                    <w:p w:rsidR="003A0ED0" w:rsidRPr="00366E7B" w:rsidRDefault="003A0ED0" w:rsidP="008135D6">
                      <w:pPr>
                        <w:pStyle w:val="NoSpacing"/>
                        <w:rPr>
                          <w:sz w:val="16"/>
                          <w:szCs w:val="16"/>
                        </w:rPr>
                      </w:pPr>
                      <w:r w:rsidRPr="00366E7B">
                        <w:rPr>
                          <w:sz w:val="16"/>
                          <w:szCs w:val="16"/>
                        </w:rPr>
                        <w:t xml:space="preserve">@set QD128=-o128 </w:t>
                      </w:r>
                    </w:p>
                    <w:p w:rsidR="003A0ED0" w:rsidRPr="00366E7B" w:rsidRDefault="003A0ED0" w:rsidP="008135D6">
                      <w:pPr>
                        <w:pStyle w:val="NoSpacing"/>
                        <w:rPr>
                          <w:sz w:val="16"/>
                          <w:szCs w:val="16"/>
                        </w:rPr>
                      </w:pPr>
                      <w:r w:rsidRPr="00366E7B">
                        <w:rPr>
                          <w:sz w:val="16"/>
                          <w:szCs w:val="16"/>
                        </w:rPr>
                        <w:t>@set Thread1=-t1</w:t>
                      </w:r>
                    </w:p>
                    <w:p w:rsidR="003A0ED0" w:rsidRDefault="003A0ED0"/>
                  </w:txbxContent>
                </v:textbox>
              </v:shape>
            </w:pict>
          </mc:Fallback>
        </mc:AlternateContent>
      </w:r>
      <w:r w:rsidR="00366E7B">
        <w:t xml:space="preserve">Ex. </w:t>
      </w:r>
      <w:r w:rsidR="00366E7B" w:rsidRPr="00366E7B">
        <w:t>diskspd64.exe %SEQUENTIAL%%READ%%b128KiB%%QD32%%Thread1%%NoSWCache%%TestLatancy%%WarmUpTime%%TEST_DURATION%%TLC_BIN% &gt; %LogFolder%\TLC_128KiB_SeqRead_QD32.log</w:t>
      </w:r>
    </w:p>
    <w:p w:rsidR="00F26ECD" w:rsidRDefault="00F26ECD" w:rsidP="00F26ECD">
      <w:pPr>
        <w:pStyle w:val="NoSpacing"/>
        <w:numPr>
          <w:ilvl w:val="0"/>
          <w:numId w:val="1"/>
        </w:numPr>
      </w:pPr>
      <w:r>
        <w:t xml:space="preserve">Capture RWR files </w:t>
      </w:r>
      <w:r w:rsidR="00250238">
        <w:t xml:space="preserve">through the informer </w:t>
      </w:r>
    </w:p>
    <w:p w:rsidR="00F26ECD" w:rsidRDefault="00F26ECD" w:rsidP="008135D6">
      <w:pPr>
        <w:pStyle w:val="NoSpacing"/>
        <w:numPr>
          <w:ilvl w:val="0"/>
          <w:numId w:val="1"/>
        </w:numPr>
      </w:pPr>
      <w:r>
        <w:t xml:space="preserve">Run </w:t>
      </w:r>
      <w:r w:rsidRPr="008135D6">
        <w:rPr>
          <w:b/>
        </w:rPr>
        <w:t>“</w:t>
      </w:r>
      <w:r w:rsidRPr="008135D6">
        <w:rPr>
          <w:b/>
          <w:bCs/>
        </w:rPr>
        <w:t>xrwrdecoder-cli.bat process decode --product=Calypso --rwr-path&lt;path where RWR files are&gt; --dco-path=C:\RWR\SetDictionary.dco --output-type=NONE --plugin-classes=&lt;name of plugin class&gt; --plugin-source-directory=&lt;where the folder the plugin is&gt;</w:t>
      </w:r>
      <w:r w:rsidRPr="008135D6">
        <w:rPr>
          <w:b/>
        </w:rPr>
        <w:t>”</w:t>
      </w:r>
      <w:r>
        <w:t xml:space="preserve"> in the file path </w:t>
      </w:r>
      <w:r w:rsidRPr="008135D6">
        <w:rPr>
          <w:b/>
        </w:rPr>
        <w:t>xtools/app/xrwrdecoder</w:t>
      </w:r>
    </w:p>
    <w:p w:rsidR="00F26ECD" w:rsidRDefault="00F26ECD" w:rsidP="00366E7B">
      <w:pPr>
        <w:pStyle w:val="NoSpacing"/>
        <w:numPr>
          <w:ilvl w:val="0"/>
          <w:numId w:val="7"/>
        </w:numPr>
      </w:pPr>
      <w:r>
        <w:t>Output into CSV file</w:t>
      </w:r>
    </w:p>
    <w:p w:rsidR="006A5CE7" w:rsidRDefault="006A5CE7" w:rsidP="008C2711">
      <w:pPr>
        <w:pStyle w:val="NoSpacing"/>
      </w:pPr>
    </w:p>
    <w:p w:rsidR="0035501E" w:rsidRDefault="0035501E" w:rsidP="008C2711">
      <w:pPr>
        <w:pStyle w:val="NoSpacing"/>
      </w:pPr>
    </w:p>
    <w:p w:rsidR="0035501E" w:rsidRDefault="0035501E" w:rsidP="008C2711">
      <w:pPr>
        <w:pStyle w:val="NoSpacing"/>
      </w:pPr>
    </w:p>
    <w:p w:rsidR="0035501E" w:rsidRDefault="0035501E" w:rsidP="008C2711">
      <w:pPr>
        <w:pStyle w:val="NoSpacing"/>
      </w:pPr>
    </w:p>
    <w:p w:rsidR="0035501E" w:rsidRDefault="0035501E" w:rsidP="008C2711">
      <w:pPr>
        <w:pStyle w:val="NoSpacing"/>
      </w:pPr>
    </w:p>
    <w:p w:rsidR="0035501E" w:rsidRDefault="0035501E" w:rsidP="008C2711">
      <w:pPr>
        <w:pStyle w:val="NoSpacing"/>
      </w:pPr>
    </w:p>
    <w:p w:rsidR="0035501E" w:rsidRDefault="0035501E" w:rsidP="008C2711">
      <w:pPr>
        <w:pStyle w:val="NoSpacing"/>
      </w:pPr>
    </w:p>
    <w:p w:rsidR="0035501E" w:rsidRDefault="0035501E" w:rsidP="008C2711">
      <w:pPr>
        <w:pStyle w:val="NoSpacing"/>
      </w:pPr>
    </w:p>
    <w:p w:rsidR="0035501E" w:rsidRDefault="0035501E" w:rsidP="008C2711">
      <w:pPr>
        <w:pStyle w:val="NoSpacing"/>
      </w:pPr>
    </w:p>
    <w:p w:rsidR="0035501E" w:rsidRDefault="0035501E" w:rsidP="008C2711">
      <w:pPr>
        <w:pStyle w:val="NoSpacing"/>
      </w:pPr>
    </w:p>
    <w:p w:rsidR="0035501E" w:rsidRDefault="0035501E" w:rsidP="008C2711">
      <w:pPr>
        <w:pStyle w:val="NoSpacing"/>
      </w:pPr>
    </w:p>
    <w:p w:rsidR="0035501E" w:rsidRDefault="0035501E" w:rsidP="008C2711">
      <w:pPr>
        <w:pStyle w:val="NoSpacing"/>
      </w:pPr>
    </w:p>
    <w:p w:rsidR="0035501E" w:rsidRDefault="0035501E" w:rsidP="008C2711">
      <w:pPr>
        <w:pStyle w:val="NoSpacing"/>
      </w:pPr>
    </w:p>
    <w:p w:rsidR="0035501E" w:rsidRDefault="0035501E" w:rsidP="008C2711">
      <w:pPr>
        <w:pStyle w:val="NoSpacing"/>
      </w:pPr>
    </w:p>
    <w:p w:rsidR="0035501E" w:rsidRDefault="0035501E" w:rsidP="008C2711">
      <w:pPr>
        <w:pStyle w:val="NoSpacing"/>
      </w:pPr>
    </w:p>
    <w:p w:rsidR="008C2711" w:rsidRDefault="008C2711" w:rsidP="008C2711">
      <w:pPr>
        <w:pStyle w:val="NoSpacing"/>
      </w:pPr>
      <w:r w:rsidRPr="009928ED">
        <w:rPr>
          <w:b/>
          <w:sz w:val="48"/>
          <w:szCs w:val="48"/>
        </w:rPr>
        <w:lastRenderedPageBreak/>
        <w:t>Logic</w:t>
      </w:r>
    </w:p>
    <w:p w:rsidR="00382655" w:rsidRDefault="00F26ECD" w:rsidP="00F467EE">
      <w:pPr>
        <w:pStyle w:val="NoSpacing"/>
      </w:pPr>
      <w:r>
        <w:t>T</w:t>
      </w:r>
      <w:r w:rsidR="00F45EEC">
        <w:t>he xPlorer plugin has 3 stages:</w:t>
      </w:r>
    </w:p>
    <w:p w:rsidR="00F45EEC" w:rsidRDefault="00F45EEC" w:rsidP="00F45EEC">
      <w:pPr>
        <w:pStyle w:val="NoSpacing"/>
        <w:numPr>
          <w:ilvl w:val="0"/>
          <w:numId w:val="2"/>
        </w:numPr>
      </w:pPr>
      <w:r>
        <w:t>Init</w:t>
      </w:r>
    </w:p>
    <w:p w:rsidR="00F45EEC" w:rsidRDefault="00F30C23" w:rsidP="00F45EEC">
      <w:pPr>
        <w:pStyle w:val="NoSpacing"/>
        <w:numPr>
          <w:ilvl w:val="0"/>
          <w:numId w:val="2"/>
        </w:numPr>
      </w:pPr>
      <w:r>
        <w:t>Execute</w:t>
      </w:r>
    </w:p>
    <w:p w:rsidR="0035501E" w:rsidRDefault="00F30C23" w:rsidP="00F30C23">
      <w:pPr>
        <w:pStyle w:val="NoSpacing"/>
        <w:numPr>
          <w:ilvl w:val="0"/>
          <w:numId w:val="2"/>
        </w:numPr>
      </w:pPr>
      <w:r>
        <w:t xml:space="preserve">Destroy </w:t>
      </w:r>
    </w:p>
    <w:p w:rsidR="0035501E" w:rsidRDefault="0035501E" w:rsidP="0035501E">
      <w:pPr>
        <w:pStyle w:val="NoSpacing"/>
      </w:pPr>
    </w:p>
    <w:p w:rsidR="00F30C23" w:rsidRDefault="004E20ED" w:rsidP="00F30C23">
      <w:pPr>
        <w:pStyle w:val="NoSpacing"/>
      </w:pPr>
      <w:r>
        <w:t>This plugin requires the input of a configuration file (simple .txt file)</w:t>
      </w:r>
    </w:p>
    <w:p w:rsidR="004E20ED" w:rsidRDefault="008C2711" w:rsidP="00F30C23">
      <w:pPr>
        <w:pStyle w:val="NoSpacing"/>
      </w:pPr>
      <w:r>
        <w:t xml:space="preserve">Template </w:t>
      </w:r>
      <w:r>
        <w:rPr>
          <w:noProof/>
        </w:rPr>
        <w:drawing>
          <wp:inline distT="0" distB="0" distL="0" distR="0" wp14:anchorId="428CCF10" wp14:editId="40B5FE98">
            <wp:extent cx="5873675"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303" cy="2966979"/>
                    </a:xfrm>
                    <a:prstGeom prst="rect">
                      <a:avLst/>
                    </a:prstGeom>
                  </pic:spPr>
                </pic:pic>
              </a:graphicData>
            </a:graphic>
          </wp:inline>
        </w:drawing>
      </w:r>
    </w:p>
    <w:p w:rsidR="008C2711" w:rsidRDefault="008C2711" w:rsidP="00F30C23">
      <w:pPr>
        <w:pStyle w:val="NoSpacing"/>
      </w:pPr>
      <w:r>
        <w:t>Example</w:t>
      </w:r>
    </w:p>
    <w:p w:rsidR="008C2711" w:rsidRDefault="008C2711" w:rsidP="00F30C23">
      <w:pPr>
        <w:pStyle w:val="NoSpacing"/>
      </w:pPr>
      <w:r>
        <w:rPr>
          <w:noProof/>
        </w:rPr>
        <w:drawing>
          <wp:inline distT="0" distB="0" distL="0" distR="0" wp14:anchorId="11307818" wp14:editId="66D072C9">
            <wp:extent cx="5943600" cy="1445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45895"/>
                    </a:xfrm>
                    <a:prstGeom prst="rect">
                      <a:avLst/>
                    </a:prstGeom>
                  </pic:spPr>
                </pic:pic>
              </a:graphicData>
            </a:graphic>
          </wp:inline>
        </w:drawing>
      </w:r>
    </w:p>
    <w:p w:rsidR="00795B1E" w:rsidRDefault="00795B1E" w:rsidP="00795B1E">
      <w:pPr>
        <w:pStyle w:val="NoSpacing"/>
      </w:pPr>
      <w:r w:rsidRPr="00795B1E">
        <w:rPr>
          <w:u w:val="single"/>
        </w:rPr>
        <w:t>Data structures needed</w:t>
      </w:r>
      <w:r>
        <w:t>:</w:t>
      </w:r>
    </w:p>
    <w:p w:rsidR="00795B1E" w:rsidRDefault="00795B1E" w:rsidP="00795B1E">
      <w:pPr>
        <w:pStyle w:val="NoSpacing"/>
      </w:pPr>
      <w:r w:rsidRPr="0022583E">
        <w:rPr>
          <w:b/>
        </w:rPr>
        <w:t xml:space="preserve">    </w:t>
      </w:r>
      <w:r w:rsidRPr="0022583E">
        <w:rPr>
          <w:b/>
          <w:i/>
        </w:rPr>
        <w:t>start_map</w:t>
      </w:r>
      <w:r>
        <w:t>: &lt;key: set name, value: list[linking_parameter]&gt;</w:t>
      </w:r>
    </w:p>
    <w:p w:rsidR="00795B1E" w:rsidRDefault="00795B1E" w:rsidP="00795B1E">
      <w:pPr>
        <w:pStyle w:val="NoSpacing"/>
      </w:pPr>
      <w:r>
        <w:t xml:space="preserve">    </w:t>
      </w:r>
      <w:r w:rsidRPr="0022583E">
        <w:rPr>
          <w:b/>
          <w:i/>
        </w:rPr>
        <w:t>inbtwn_map</w:t>
      </w:r>
      <w:r>
        <w:t>: &lt;key: set name, value: linking_parameter&gt;</w:t>
      </w:r>
    </w:p>
    <w:p w:rsidR="00795B1E" w:rsidRDefault="00795B1E" w:rsidP="00795B1E">
      <w:pPr>
        <w:pStyle w:val="NoSpacing"/>
      </w:pPr>
      <w:r w:rsidRPr="0022583E">
        <w:rPr>
          <w:i/>
        </w:rPr>
        <w:t xml:space="preserve">    </w:t>
      </w:r>
      <w:r w:rsidRPr="0022583E">
        <w:rPr>
          <w:b/>
          <w:i/>
        </w:rPr>
        <w:t>end_map</w:t>
      </w:r>
      <w:r>
        <w:t>: &lt;key: set name, value: linking_parameter&gt;</w:t>
      </w:r>
    </w:p>
    <w:p w:rsidR="00795B1E" w:rsidRDefault="00795B1E" w:rsidP="00795B1E">
      <w:pPr>
        <w:pStyle w:val="NoSpacing"/>
      </w:pPr>
      <w:r>
        <w:t xml:space="preserve">    </w:t>
      </w:r>
      <w:r w:rsidRPr="0022583E">
        <w:rPr>
          <w:b/>
          <w:i/>
        </w:rPr>
        <w:t>map_of_linking_parameter_to_key</w:t>
      </w:r>
      <w:r>
        <w:t>: &lt;key: linking_parameter, value: key&gt;</w:t>
      </w:r>
    </w:p>
    <w:p w:rsidR="00795B1E" w:rsidRDefault="00795B1E" w:rsidP="00795B1E">
      <w:pPr>
        <w:pStyle w:val="NoSpacing"/>
      </w:pPr>
      <w:r>
        <w:t xml:space="preserve">    </w:t>
      </w:r>
      <w:r w:rsidRPr="0022583E">
        <w:rPr>
          <w:b/>
          <w:i/>
        </w:rPr>
        <w:t>map_of_key+hexvalue_to_track</w:t>
      </w:r>
      <w:r>
        <w:t>: &lt;key+0x000, value: track#&gt;</w:t>
      </w:r>
    </w:p>
    <w:p w:rsidR="00795B1E" w:rsidRDefault="00795B1E" w:rsidP="00795B1E">
      <w:pPr>
        <w:pStyle w:val="NoSpacing"/>
      </w:pPr>
      <w:r>
        <w:t xml:space="preserve">    </w:t>
      </w:r>
      <w:r w:rsidRPr="0022583E">
        <w:rPr>
          <w:b/>
          <w:i/>
        </w:rPr>
        <w:t>map_of_track_and_events</w:t>
      </w:r>
      <w:r>
        <w:t>: &lt;key: track#, value: list[set events]&gt;</w:t>
      </w:r>
    </w:p>
    <w:p w:rsidR="00795B1E" w:rsidRDefault="00795B1E" w:rsidP="00795B1E">
      <w:pPr>
        <w:pStyle w:val="NoSpacing"/>
      </w:pPr>
      <w:r>
        <w:t xml:space="preserve">    int </w:t>
      </w:r>
      <w:r w:rsidRPr="0022583E">
        <w:rPr>
          <w:b/>
          <w:i/>
        </w:rPr>
        <w:t>track#</w:t>
      </w:r>
      <w:r>
        <w:t xml:space="preserve"> = 0;</w:t>
      </w:r>
    </w:p>
    <w:p w:rsidR="00795B1E" w:rsidRDefault="00795B1E" w:rsidP="00795B1E">
      <w:pPr>
        <w:pStyle w:val="NoSpacing"/>
      </w:pPr>
      <w:r>
        <w:t xml:space="preserve">    int </w:t>
      </w:r>
      <w:r w:rsidRPr="0022583E">
        <w:rPr>
          <w:b/>
          <w:i/>
        </w:rPr>
        <w:t>maxResults</w:t>
      </w:r>
      <w:r>
        <w:t xml:space="preserve"> = 0;</w:t>
      </w:r>
    </w:p>
    <w:p w:rsidR="00795B1E" w:rsidRDefault="00795B1E" w:rsidP="00795B1E">
      <w:pPr>
        <w:pStyle w:val="NoSpacing"/>
      </w:pPr>
      <w:r>
        <w:t xml:space="preserve">    int </w:t>
      </w:r>
      <w:r w:rsidRPr="0022583E">
        <w:rPr>
          <w:b/>
          <w:i/>
        </w:rPr>
        <w:t>currentResult</w:t>
      </w:r>
      <w:r>
        <w:t xml:space="preserve"> = 0;</w:t>
      </w:r>
    </w:p>
    <w:p w:rsidR="00006B51" w:rsidRDefault="00795B1E" w:rsidP="00006B51">
      <w:pPr>
        <w:pStyle w:val="NoSpacing"/>
        <w:tabs>
          <w:tab w:val="center" w:pos="4680"/>
        </w:tabs>
      </w:pPr>
      <w:r>
        <w:lastRenderedPageBreak/>
        <w:t xml:space="preserve">    </w:t>
      </w:r>
      <w:r w:rsidRPr="0022583E">
        <w:rPr>
          <w:b/>
          <w:i/>
        </w:rPr>
        <w:t>List&lt;Long&gt; topResults</w:t>
      </w:r>
      <w:r>
        <w:t xml:space="preserve"> = new ArrayList&lt;&gt;();</w:t>
      </w:r>
    </w:p>
    <w:p w:rsidR="00006B51" w:rsidRDefault="00006B51" w:rsidP="00006B51">
      <w:pPr>
        <w:pStyle w:val="NoSpacing"/>
        <w:tabs>
          <w:tab w:val="center" w:pos="4680"/>
        </w:tabs>
      </w:pPr>
    </w:p>
    <w:p w:rsidR="00795B1E" w:rsidRPr="0022583E" w:rsidRDefault="00006B51" w:rsidP="00006B51">
      <w:pPr>
        <w:pStyle w:val="NoSpacing"/>
        <w:tabs>
          <w:tab w:val="center" w:pos="4680"/>
        </w:tabs>
        <w:rPr>
          <w:i/>
        </w:rPr>
      </w:pPr>
      <w:r w:rsidRPr="0022583E">
        <w:rPr>
          <w:i/>
          <w:sz w:val="18"/>
        </w:rPr>
        <w:t>*Bracket &lt;&gt; and , notations in the configuration template are needed for init stage to parse the Strings correctly.</w:t>
      </w:r>
      <w:r w:rsidRPr="0022583E">
        <w:rPr>
          <w:i/>
        </w:rPr>
        <w:tab/>
      </w:r>
    </w:p>
    <w:p w:rsidR="00556213" w:rsidRDefault="00556213" w:rsidP="00795B1E">
      <w:pPr>
        <w:pStyle w:val="NoSpacing"/>
      </w:pPr>
    </w:p>
    <w:p w:rsidR="00556213" w:rsidRDefault="00556213" w:rsidP="00F30C23">
      <w:pPr>
        <w:pStyle w:val="NoSpacing"/>
      </w:pPr>
      <w:r w:rsidRPr="0022583E">
        <w:rPr>
          <w:b/>
          <w:i/>
        </w:rPr>
        <w:t xml:space="preserve">Start map, in between map, </w:t>
      </w:r>
      <w:r w:rsidRPr="0022583E">
        <w:t>and</w:t>
      </w:r>
      <w:r w:rsidRPr="0022583E">
        <w:rPr>
          <w:b/>
          <w:i/>
        </w:rPr>
        <w:t xml:space="preserve"> end map</w:t>
      </w:r>
      <w:r>
        <w:t>: maps that signify to the plugin that these SET events are important.</w:t>
      </w:r>
    </w:p>
    <w:p w:rsidR="00556213" w:rsidRDefault="00556213" w:rsidP="0022583E">
      <w:pPr>
        <w:pStyle w:val="NoSpacing"/>
        <w:ind w:left="720"/>
      </w:pPr>
      <w:r w:rsidRPr="0022583E">
        <w:rPr>
          <w:b/>
          <w:i/>
        </w:rPr>
        <w:t>Start map</w:t>
      </w:r>
      <w:r>
        <w:t xml:space="preserve"> has events that indicate the start of the trace.</w:t>
      </w:r>
    </w:p>
    <w:p w:rsidR="00556213" w:rsidRDefault="00556213" w:rsidP="0022583E">
      <w:pPr>
        <w:pStyle w:val="NoSpacing"/>
        <w:ind w:left="720"/>
      </w:pPr>
      <w:r w:rsidRPr="0022583E">
        <w:rPr>
          <w:b/>
          <w:i/>
        </w:rPr>
        <w:t>Inbtwn map</w:t>
      </w:r>
      <w:r>
        <w:t xml:space="preserve"> is everything you deem important in between the start.</w:t>
      </w:r>
    </w:p>
    <w:p w:rsidR="00556213" w:rsidRDefault="00556213" w:rsidP="0022583E">
      <w:pPr>
        <w:pStyle w:val="NoSpacing"/>
        <w:ind w:left="720"/>
      </w:pPr>
      <w:r w:rsidRPr="0022583E">
        <w:rPr>
          <w:b/>
          <w:i/>
        </w:rPr>
        <w:t>End map</w:t>
      </w:r>
      <w:r>
        <w:t xml:space="preserve"> has events that indicate the stop of the trace, collected all the information you needed for the trace.</w:t>
      </w:r>
      <w:r w:rsidR="0052617C">
        <w:t xml:space="preserve"> </w:t>
      </w:r>
    </w:p>
    <w:p w:rsidR="008D5FF0" w:rsidRDefault="0022583E" w:rsidP="0022583E">
      <w:pPr>
        <w:pStyle w:val="NoSpacing"/>
        <w:numPr>
          <w:ilvl w:val="2"/>
          <w:numId w:val="4"/>
        </w:numPr>
      </w:pPr>
      <w:r>
        <w:t>The key</w:t>
      </w:r>
      <w:r>
        <w:rPr>
          <w:b/>
          <w:i/>
        </w:rPr>
        <w:t xml:space="preserve"> </w:t>
      </w:r>
      <w:r w:rsidR="008D5FF0">
        <w:t xml:space="preserve">is the SET event </w:t>
      </w:r>
      <w:r>
        <w:t xml:space="preserve">parameter </w:t>
      </w:r>
      <w:r w:rsidR="008D5FF0">
        <w:t>name and the value is the exact syntax of the linking parameter you want to use</w:t>
      </w:r>
    </w:p>
    <w:p w:rsidR="00DA7DF2" w:rsidRDefault="008D5FF0" w:rsidP="0022583E">
      <w:pPr>
        <w:pStyle w:val="NoSpacing"/>
        <w:ind w:left="2160"/>
      </w:pPr>
      <w:r w:rsidRPr="0022583E">
        <w:rPr>
          <w:b/>
        </w:rPr>
        <w:t>Ex.</w:t>
      </w:r>
      <w:r>
        <w:t xml:space="preserve"> </w:t>
      </w:r>
      <w:r w:rsidR="00DA7DF2" w:rsidRPr="00DA7DF2">
        <w:rPr>
          <w:b/>
          <w:i/>
        </w:rPr>
        <w:t>KEY</w:t>
      </w:r>
      <w:r w:rsidR="00DA7DF2">
        <w:rPr>
          <w:b/>
          <w:i/>
        </w:rPr>
        <w:t xml:space="preserve"> -</w:t>
      </w:r>
      <w:r w:rsidR="00DA7DF2">
        <w:t xml:space="preserve"> </w:t>
      </w:r>
      <w:r w:rsidR="0022583E" w:rsidRPr="0022583E">
        <w:t xml:space="preserve">FTL: HRF: Start Handle Flow (FFLBA-| sector </w:t>
      </w:r>
      <w:r w:rsidR="00DA7DF2">
        <w:t>offset| cnt| *HIMCmdIdx - host)</w:t>
      </w:r>
      <w:r w:rsidR="0022583E" w:rsidRPr="0022583E">
        <w:t xml:space="preserve"> </w:t>
      </w:r>
      <w:r w:rsidR="00DA7DF2" w:rsidRPr="00DA7DF2">
        <w:rPr>
          <w:b/>
          <w:i/>
        </w:rPr>
        <w:t>VALUE -</w:t>
      </w:r>
      <w:r w:rsidR="00DA7DF2">
        <w:t xml:space="preserve"> </w:t>
      </w:r>
      <w:r w:rsidR="000D0C30">
        <w:t>*HIMCmdIdx – host or FFLBA-</w:t>
      </w:r>
    </w:p>
    <w:p w:rsidR="0052617C" w:rsidRPr="0022583E" w:rsidRDefault="0022583E" w:rsidP="0022583E">
      <w:pPr>
        <w:pStyle w:val="NoSpacing"/>
        <w:ind w:left="2160"/>
        <w:rPr>
          <w:i/>
        </w:rPr>
      </w:pPr>
      <w:r w:rsidRPr="0022583E">
        <w:rPr>
          <w:i/>
          <w:sz w:val="18"/>
        </w:rPr>
        <w:t>*</w:t>
      </w:r>
      <w:r w:rsidR="0052617C" w:rsidRPr="0022583E">
        <w:rPr>
          <w:i/>
          <w:sz w:val="18"/>
        </w:rPr>
        <w:t xml:space="preserve">Ending map set events MUST have a keyword that matches with a start events keyword </w:t>
      </w:r>
      <w:r w:rsidRPr="0022583E">
        <w:rPr>
          <w:i/>
          <w:sz w:val="18"/>
        </w:rPr>
        <w:t>in order</w:t>
      </w:r>
      <w:r w:rsidR="0052617C" w:rsidRPr="0022583E">
        <w:rPr>
          <w:i/>
          <w:sz w:val="18"/>
        </w:rPr>
        <w:t xml:space="preserve"> for the trace to end.</w:t>
      </w:r>
    </w:p>
    <w:p w:rsidR="00556213" w:rsidRDefault="00556213" w:rsidP="00F30C23">
      <w:pPr>
        <w:pStyle w:val="NoSpacing"/>
      </w:pPr>
    </w:p>
    <w:p w:rsidR="00556213" w:rsidRDefault="00556213" w:rsidP="00F30C23">
      <w:pPr>
        <w:pStyle w:val="NoSpacing"/>
        <w:rPr>
          <w:b/>
        </w:rPr>
      </w:pPr>
      <w:r w:rsidRPr="009D00D6">
        <w:rPr>
          <w:b/>
          <w:i/>
        </w:rPr>
        <w:t>Map_of_linking_paramter_to_key</w:t>
      </w:r>
      <w:r>
        <w:t xml:space="preserve">: used to pair the linking parameter with a similar keyword, this is needed because sometimes parameters aren’t spelt the same </w:t>
      </w:r>
      <w:r w:rsidRPr="00556213">
        <w:rPr>
          <w:b/>
        </w:rPr>
        <w:t xml:space="preserve">ex. *HIMCmdIdx – host </w:t>
      </w:r>
      <w:r w:rsidRPr="00556213">
        <w:t>and</w:t>
      </w:r>
      <w:r w:rsidRPr="00556213">
        <w:rPr>
          <w:b/>
        </w:rPr>
        <w:t xml:space="preserve"> HIMCmdIdx</w:t>
      </w:r>
    </w:p>
    <w:p w:rsidR="00556213" w:rsidRDefault="00556213" w:rsidP="00F30C23">
      <w:pPr>
        <w:pStyle w:val="NoSpacing"/>
        <w:rPr>
          <w:b/>
        </w:rPr>
      </w:pPr>
    </w:p>
    <w:p w:rsidR="00EF18C5" w:rsidRDefault="00EF18C5" w:rsidP="00F30C23">
      <w:pPr>
        <w:pStyle w:val="NoSpacing"/>
      </w:pPr>
      <w:r w:rsidRPr="009D00D6">
        <w:rPr>
          <w:b/>
          <w:i/>
        </w:rPr>
        <w:t>Map_of_track_and_events</w:t>
      </w:r>
      <w:r>
        <w:t>: used to group SET events related to one trace together. Dumped when trace is complete, meaning start and end was found so memory/RAM usage doesn’t get too high.</w:t>
      </w:r>
    </w:p>
    <w:p w:rsidR="00EF18C5" w:rsidRDefault="00EF18C5" w:rsidP="00F30C23">
      <w:pPr>
        <w:pStyle w:val="NoSpacing"/>
      </w:pPr>
    </w:p>
    <w:p w:rsidR="00FB4BA7" w:rsidRDefault="00EF18C5" w:rsidP="00F30C23">
      <w:pPr>
        <w:pStyle w:val="NoSpacing"/>
      </w:pPr>
      <w:r w:rsidRPr="009D00D6">
        <w:rPr>
          <w:b/>
          <w:i/>
        </w:rPr>
        <w:t>Map_of_key+hexvalue_to_track</w:t>
      </w:r>
      <w:r>
        <w:t xml:space="preserve">: used when you find a matching keyword+hexvalue in the map, you can link the SET event to the original trace because multiple traces can occur at the same time before closing, not sequential. We use a keyword + hexvalue because there could be an edge case where certain hexvalue equal each other </w:t>
      </w:r>
      <w:r w:rsidR="00FB4BA7">
        <w:t>like 0x000 fflba and a 0x000 vba and a 0x000 command index.</w:t>
      </w:r>
    </w:p>
    <w:p w:rsidR="00FB4BA7" w:rsidRDefault="00FB4BA7" w:rsidP="00F30C23">
      <w:pPr>
        <w:pStyle w:val="NoSpacing"/>
      </w:pPr>
    </w:p>
    <w:p w:rsidR="00FB4BA7" w:rsidRDefault="00FB4BA7" w:rsidP="00F30C23">
      <w:pPr>
        <w:pStyle w:val="NoSpacing"/>
      </w:pPr>
      <w:r>
        <w:t>Because this is a Java Class plugin there is no main() method which means the next few data members of the class act as “globals” so that each method: init(), execute(), and destroy(), can use them.</w:t>
      </w:r>
    </w:p>
    <w:p w:rsidR="00EF18C5" w:rsidRDefault="00FB4BA7" w:rsidP="00197647">
      <w:pPr>
        <w:pStyle w:val="NoSpacing"/>
        <w:numPr>
          <w:ilvl w:val="0"/>
          <w:numId w:val="8"/>
        </w:numPr>
      </w:pPr>
      <w:r>
        <w:t xml:space="preserve">Int </w:t>
      </w:r>
      <w:r w:rsidRPr="009D00D6">
        <w:rPr>
          <w:b/>
          <w:i/>
        </w:rPr>
        <w:t>track#</w:t>
      </w:r>
      <w:r>
        <w:t>, initialized outside of the execute method so it doesn’t reset all the time</w:t>
      </w:r>
      <w:r w:rsidR="00EF18C5">
        <w:t xml:space="preserve"> </w:t>
      </w:r>
      <w:r w:rsidR="0063457B">
        <w:t xml:space="preserve">Track number should be </w:t>
      </w:r>
      <w:r w:rsidR="0063457B" w:rsidRPr="00625C62">
        <w:rPr>
          <w:b/>
        </w:rPr>
        <w:t>unique</w:t>
      </w:r>
      <w:r w:rsidR="0063457B">
        <w:t xml:space="preserve"> to each time a start event occurs.</w:t>
      </w:r>
    </w:p>
    <w:p w:rsidR="00FB4BA7" w:rsidRDefault="00FB4BA7" w:rsidP="00FB4BA7">
      <w:pPr>
        <w:pStyle w:val="NoSpacing"/>
        <w:numPr>
          <w:ilvl w:val="0"/>
          <w:numId w:val="3"/>
        </w:numPr>
      </w:pPr>
      <w:r>
        <w:t xml:space="preserve">Int </w:t>
      </w:r>
      <w:r w:rsidRPr="009D00D6">
        <w:rPr>
          <w:b/>
          <w:i/>
        </w:rPr>
        <w:t>maxResult</w:t>
      </w:r>
      <w:r>
        <w:t>, set in the init by the configuration, indicated how many of the outliers you want</w:t>
      </w:r>
    </w:p>
    <w:p w:rsidR="00FB4BA7" w:rsidRDefault="00FB4BA7" w:rsidP="00FB4BA7">
      <w:pPr>
        <w:pStyle w:val="NoSpacing"/>
        <w:numPr>
          <w:ilvl w:val="0"/>
          <w:numId w:val="3"/>
        </w:numPr>
      </w:pPr>
      <w:r>
        <w:t xml:space="preserve">Int </w:t>
      </w:r>
      <w:r w:rsidRPr="009D00D6">
        <w:rPr>
          <w:b/>
          <w:i/>
        </w:rPr>
        <w:t>currentResult</w:t>
      </w:r>
      <w:r>
        <w:t xml:space="preserve">, used as a </w:t>
      </w:r>
      <w:r w:rsidRPr="00625C62">
        <w:rPr>
          <w:b/>
        </w:rPr>
        <w:t>counter</w:t>
      </w:r>
      <w:r>
        <w:t xml:space="preserve"> up to maxResult to populate the </w:t>
      </w:r>
      <w:r w:rsidR="00E30FF1">
        <w:t>topResults Arraylist with the first N</w:t>
      </w:r>
    </w:p>
    <w:p w:rsidR="00197647" w:rsidRDefault="00197647" w:rsidP="00197647">
      <w:pPr>
        <w:pStyle w:val="NoSpacing"/>
      </w:pPr>
    </w:p>
    <w:p w:rsidR="00197647" w:rsidRDefault="00197647" w:rsidP="00197647">
      <w:pPr>
        <w:pStyle w:val="NoSpacing"/>
      </w:pPr>
      <w:r w:rsidRPr="00625C62">
        <w:rPr>
          <w:b/>
          <w:i/>
        </w:rPr>
        <w:t>List&lt;Long&gt; topResults</w:t>
      </w:r>
      <w:r>
        <w:t xml:space="preserve"> should only contain the </w:t>
      </w:r>
      <w:r w:rsidRPr="00625C62">
        <w:rPr>
          <w:b/>
        </w:rPr>
        <w:t>top N number</w:t>
      </w:r>
      <w:r>
        <w:t xml:space="preserve"> of results you wanted</w:t>
      </w:r>
    </w:p>
    <w:p w:rsidR="00EF18C5" w:rsidRDefault="00197647" w:rsidP="00F30C23">
      <w:pPr>
        <w:pStyle w:val="NoSpacing"/>
      </w:pPr>
      <w:r>
        <w:t>Ex. If you want 20 of the longest commands then the array should only have the top 20</w:t>
      </w:r>
    </w:p>
    <w:p w:rsidR="00197647" w:rsidRDefault="00197647" w:rsidP="00F30C23">
      <w:pPr>
        <w:pStyle w:val="NoSpacing"/>
      </w:pPr>
      <w:r>
        <w:t>*the results will be dumped to the cs</w:t>
      </w:r>
      <w:r w:rsidR="00E71E9F">
        <w:t>v file in the destroy() method.</w:t>
      </w:r>
    </w:p>
    <w:p w:rsidR="00556213" w:rsidRDefault="00556213" w:rsidP="00F30C23">
      <w:pPr>
        <w:pStyle w:val="NoSpacing"/>
      </w:pPr>
    </w:p>
    <w:p w:rsidR="00A04133" w:rsidRDefault="00A04133" w:rsidP="00F30C23">
      <w:pPr>
        <w:pStyle w:val="NoSpacing"/>
        <w:rPr>
          <w:b/>
          <w:i/>
          <w:u w:val="single"/>
        </w:rPr>
      </w:pPr>
    </w:p>
    <w:p w:rsidR="00A04133" w:rsidRDefault="00A04133" w:rsidP="00F30C23">
      <w:pPr>
        <w:pStyle w:val="NoSpacing"/>
        <w:rPr>
          <w:b/>
          <w:i/>
          <w:u w:val="single"/>
        </w:rPr>
      </w:pPr>
    </w:p>
    <w:p w:rsidR="00A04133" w:rsidRDefault="00A04133" w:rsidP="00F30C23">
      <w:pPr>
        <w:pStyle w:val="NoSpacing"/>
        <w:rPr>
          <w:b/>
          <w:i/>
          <w:u w:val="single"/>
        </w:rPr>
      </w:pPr>
    </w:p>
    <w:p w:rsidR="00A04133" w:rsidRDefault="00A04133" w:rsidP="00F30C23">
      <w:pPr>
        <w:pStyle w:val="NoSpacing"/>
        <w:rPr>
          <w:b/>
          <w:i/>
          <w:u w:val="single"/>
        </w:rPr>
      </w:pPr>
    </w:p>
    <w:p w:rsidR="00A04133" w:rsidRDefault="00A04133" w:rsidP="00F30C23">
      <w:pPr>
        <w:pStyle w:val="NoSpacing"/>
        <w:rPr>
          <w:b/>
          <w:i/>
          <w:u w:val="single"/>
        </w:rPr>
      </w:pPr>
    </w:p>
    <w:p w:rsidR="00A04133" w:rsidRDefault="00A04133" w:rsidP="00F30C23">
      <w:pPr>
        <w:pStyle w:val="NoSpacing"/>
        <w:rPr>
          <w:b/>
          <w:i/>
          <w:u w:val="single"/>
        </w:rPr>
      </w:pPr>
    </w:p>
    <w:p w:rsidR="00A04133" w:rsidRDefault="00A04133" w:rsidP="00F30C23">
      <w:pPr>
        <w:pStyle w:val="NoSpacing"/>
        <w:rPr>
          <w:b/>
          <w:i/>
          <w:u w:val="single"/>
        </w:rPr>
      </w:pPr>
    </w:p>
    <w:p w:rsidR="008C2711" w:rsidRDefault="008C2711" w:rsidP="00F30C23">
      <w:pPr>
        <w:pStyle w:val="NoSpacing"/>
      </w:pPr>
      <w:r w:rsidRPr="00625C62">
        <w:rPr>
          <w:b/>
          <w:i/>
          <w:u w:val="single"/>
        </w:rPr>
        <w:lastRenderedPageBreak/>
        <w:t>Psuedocode</w:t>
      </w:r>
      <w:r>
        <w:t xml:space="preserve">: </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//read config file (init)</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if start </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put name of SETevent into a starter_map with linking_parameter</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put linking_parameter into map_of_linking_parameter_to_key with key</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if end </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put name of SETevent into a ender_map with linking_parameter</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put linking_parameter into map_of_linking_parameter_to_key with key</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if inbtwn </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put name of SETevent into a ender_map with linking_parameter</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put linking_parameter into map_of_linking_parameter_to_key with key</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//parsing (execute)</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foreach row in file //done for us by the plugin</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if SETevent is in starter_map</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for(linking_param in list[linking_param])</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1. find the linking_param in the name and then the actual hex value in parameter </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2. find key by map_of_parameter_key[linking_param]</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keyhex = 1 + 2;</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3. put "key + hexadecimal" in map_of_hexvalue_to_track with track#</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4. map[track#] add list[[timestamp, SETevent name, linking_param]]</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5. increment track# ++;</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if SETevent is in ender_map</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1. find the key by using map_of_linking_param_to_key[linking_param], linking_param can be found by ender_map[SETevent]</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2. find the linking_param in the name and then the actual hex value in the parameter</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keyhex = 1 + 2;</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3. if "key + hexadecimal" in map_of_hexvalue_to_track </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track# = map_of_hexvalue_to_track[key + hexadecimal]</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map_of_track_and_events[track#] add list[timestamp, SETevent]</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//calculate</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 simple: take the time delta from start_event to end_event</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 DUMP list from map_of_track_and_events[track#] to csv file //add trigger if you want setevents or not</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 DUMP "key + hexadecimal" and time delta to CSV.</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 //remove track from dictionary to save space, </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3. else do nothing</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if SETevent is in inbtwn_map</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1. find the key by using map_of_linking_param_to_key[linking_param], linking_param can be found by ender_map[SETevent]</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2. find the linking_param in the name and then the actual hex value in the parameter</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keyhex = 1 + 2;</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3. if "key + hexadecimal" in map_of_hexvalue_to_track </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track# = map_of_hexvalue_to_track[key + hexadecimal]</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 xml:space="preserve">            map_of_track_and_events[track#] add list[timestamp, SETevent]</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sidRPr="00006B51">
        <w:rPr>
          <w:rFonts w:ascii="Courier New" w:hAnsi="Courier New" w:cs="Courier New"/>
          <w:color w:val="0070C0"/>
          <w:sz w:val="16"/>
          <w:szCs w:val="16"/>
          <w:highlight w:val="white"/>
        </w:rPr>
        <w:t>//dump (destroy)</w:t>
      </w:r>
    </w:p>
    <w:p w:rsidR="00006B51" w:rsidRPr="00006B51" w:rsidRDefault="00006B51" w:rsidP="00006B51">
      <w:pPr>
        <w:autoSpaceDE w:val="0"/>
        <w:autoSpaceDN w:val="0"/>
        <w:adjustRightInd w:val="0"/>
        <w:spacing w:after="0" w:line="240" w:lineRule="auto"/>
        <w:rPr>
          <w:rFonts w:ascii="Courier New" w:hAnsi="Courier New" w:cs="Courier New"/>
          <w:color w:val="0070C0"/>
          <w:sz w:val="16"/>
          <w:szCs w:val="16"/>
          <w:highlight w:val="white"/>
        </w:rPr>
      </w:pPr>
      <w:r>
        <w:rPr>
          <w:rFonts w:ascii="Courier New" w:hAnsi="Courier New" w:cs="Courier New"/>
          <w:color w:val="0070C0"/>
          <w:sz w:val="16"/>
          <w:szCs w:val="16"/>
          <w:highlight w:val="white"/>
        </w:rPr>
        <w:t>Dump topResults data structure into the csv file.</w:t>
      </w:r>
    </w:p>
    <w:p w:rsidR="00006B51" w:rsidRDefault="00006B51" w:rsidP="00F30C23">
      <w:pPr>
        <w:pStyle w:val="NoSpacing"/>
      </w:pPr>
    </w:p>
    <w:p w:rsidR="008C7424" w:rsidRDefault="008C7424" w:rsidP="00F30C23">
      <w:pPr>
        <w:pStyle w:val="NoSpacing"/>
      </w:pPr>
      <w:r>
        <w:rPr>
          <w:noProof/>
        </w:rPr>
        <w:lastRenderedPageBreak/>
        <w:drawing>
          <wp:inline distT="0" distB="0" distL="0" distR="0" wp14:anchorId="0D8A7903" wp14:editId="697F096E">
            <wp:extent cx="5943600" cy="3895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95725"/>
                    </a:xfrm>
                    <a:prstGeom prst="rect">
                      <a:avLst/>
                    </a:prstGeom>
                  </pic:spPr>
                </pic:pic>
              </a:graphicData>
            </a:graphic>
          </wp:inline>
        </w:drawing>
      </w:r>
    </w:p>
    <w:p w:rsidR="00F45823" w:rsidRPr="00F45823" w:rsidRDefault="00F45823" w:rsidP="00F30C23">
      <w:pPr>
        <w:pStyle w:val="NoSpacing"/>
        <w:rPr>
          <w:i/>
          <w:sz w:val="18"/>
        </w:rPr>
      </w:pPr>
      <w:r>
        <w:rPr>
          <w:i/>
          <w:sz w:val="18"/>
        </w:rPr>
        <w:t>Figure 1 Design Flow of Code</w:t>
      </w:r>
    </w:p>
    <w:p w:rsidR="00006B51" w:rsidRDefault="00006B51" w:rsidP="00F30C23">
      <w:pPr>
        <w:pStyle w:val="NoSpacing"/>
      </w:pPr>
    </w:p>
    <w:p w:rsidR="00E71E9F" w:rsidRPr="00625C62" w:rsidRDefault="00E71E9F" w:rsidP="00F30C23">
      <w:pPr>
        <w:pStyle w:val="NoSpacing"/>
        <w:rPr>
          <w:b/>
          <w:sz w:val="28"/>
        </w:rPr>
      </w:pPr>
      <w:r w:rsidRPr="00625C62">
        <w:rPr>
          <w:b/>
          <w:sz w:val="28"/>
        </w:rPr>
        <w:t>INIT</w:t>
      </w:r>
    </w:p>
    <w:p w:rsidR="00006B51" w:rsidRDefault="00006B51" w:rsidP="00006B51">
      <w:pPr>
        <w:shd w:val="clear" w:color="auto" w:fill="2B2B2B"/>
        <w:autoSpaceDE w:val="0"/>
        <w:autoSpaceDN w:val="0"/>
        <w:adjustRightInd w:val="0"/>
        <w:spacing w:after="0" w:line="240" w:lineRule="auto"/>
        <w:rPr>
          <w:rFonts w:ascii="Courier New" w:hAnsi="Courier New" w:cs="Courier New"/>
          <w:color w:val="A9B7C6"/>
          <w:sz w:val="18"/>
          <w:szCs w:val="18"/>
        </w:rPr>
      </w:pPr>
      <w:r>
        <w:rPr>
          <w:rFonts w:ascii="Courier New" w:hAnsi="Courier New" w:cs="Courier New"/>
          <w:color w:val="CC7832"/>
          <w:sz w:val="18"/>
          <w:szCs w:val="18"/>
        </w:rPr>
        <w:t xml:space="preserve">try </w:t>
      </w:r>
      <w:r>
        <w:rPr>
          <w:rFonts w:ascii="Courier New" w:hAnsi="Courier New" w:cs="Courier New"/>
          <w:color w:val="A9B7C6"/>
          <w:sz w:val="18"/>
          <w:szCs w:val="18"/>
        </w:rPr>
        <w:t>{</w:t>
      </w:r>
      <w:r>
        <w:rPr>
          <w:rFonts w:ascii="Courier New" w:hAnsi="Courier New" w:cs="Courier New"/>
          <w:color w:val="A9B7C6"/>
          <w:sz w:val="18"/>
          <w:szCs w:val="18"/>
        </w:rPr>
        <w:br/>
        <w:t xml:space="preserve">    FileReader fr = </w:t>
      </w:r>
      <w:r>
        <w:rPr>
          <w:rFonts w:ascii="Courier New" w:hAnsi="Courier New" w:cs="Courier New"/>
          <w:color w:val="CC7832"/>
          <w:sz w:val="18"/>
          <w:szCs w:val="18"/>
        </w:rPr>
        <w:t xml:space="preserve">new </w:t>
      </w:r>
      <w:r>
        <w:rPr>
          <w:rFonts w:ascii="Courier New" w:hAnsi="Courier New" w:cs="Courier New"/>
          <w:color w:val="A9B7C6"/>
          <w:sz w:val="18"/>
          <w:szCs w:val="18"/>
        </w:rPr>
        <w:t>FileReader(</w:t>
      </w:r>
      <w:r>
        <w:rPr>
          <w:rFonts w:ascii="Courier New" w:hAnsi="Courier New" w:cs="Courier New"/>
          <w:color w:val="6A8759"/>
          <w:sz w:val="18"/>
          <w:szCs w:val="18"/>
        </w:rPr>
        <w:t>"C:</w:t>
      </w:r>
      <w:r>
        <w:rPr>
          <w:rFonts w:ascii="Courier New" w:hAnsi="Courier New" w:cs="Courier New"/>
          <w:color w:val="CC7832"/>
          <w:sz w:val="18"/>
          <w:szCs w:val="18"/>
        </w:rPr>
        <w:t>\\</w:t>
      </w:r>
      <w:r>
        <w:rPr>
          <w:rFonts w:ascii="Courier New" w:hAnsi="Courier New" w:cs="Courier New"/>
          <w:color w:val="6A8759"/>
          <w:sz w:val="18"/>
          <w:szCs w:val="18"/>
        </w:rPr>
        <w:t>xTools</w:t>
      </w:r>
      <w:r>
        <w:rPr>
          <w:rFonts w:ascii="Courier New" w:hAnsi="Courier New" w:cs="Courier New"/>
          <w:color w:val="CC7832"/>
          <w:sz w:val="18"/>
          <w:szCs w:val="18"/>
        </w:rPr>
        <w:t>\\</w:t>
      </w:r>
      <w:r>
        <w:rPr>
          <w:rFonts w:ascii="Courier New" w:hAnsi="Courier New" w:cs="Courier New"/>
          <w:color w:val="6A8759"/>
          <w:sz w:val="18"/>
          <w:szCs w:val="18"/>
        </w:rPr>
        <w:t>app</w:t>
      </w:r>
      <w:r>
        <w:rPr>
          <w:rFonts w:ascii="Courier New" w:hAnsi="Courier New" w:cs="Courier New"/>
          <w:color w:val="CC7832"/>
          <w:sz w:val="18"/>
          <w:szCs w:val="18"/>
        </w:rPr>
        <w:t>\\</w:t>
      </w:r>
      <w:r>
        <w:rPr>
          <w:rFonts w:ascii="Courier New" w:hAnsi="Courier New" w:cs="Courier New"/>
          <w:color w:val="6A8759"/>
          <w:sz w:val="18"/>
          <w:szCs w:val="18"/>
        </w:rPr>
        <w:t>xrwrdecoder</w:t>
      </w:r>
      <w:r>
        <w:rPr>
          <w:rFonts w:ascii="Courier New" w:hAnsi="Courier New" w:cs="Courier New"/>
          <w:color w:val="CC7832"/>
          <w:sz w:val="18"/>
          <w:szCs w:val="18"/>
        </w:rPr>
        <w:t>\\</w:t>
      </w:r>
      <w:r>
        <w:rPr>
          <w:rFonts w:ascii="Courier New" w:hAnsi="Courier New" w:cs="Courier New"/>
          <w:color w:val="6A8759"/>
          <w:sz w:val="18"/>
          <w:szCs w:val="18"/>
        </w:rPr>
        <w:t>configfile.txt"</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r>
      <w:r>
        <w:rPr>
          <w:rFonts w:ascii="Courier New" w:hAnsi="Courier New" w:cs="Courier New"/>
          <w:color w:val="CC7832"/>
          <w:sz w:val="18"/>
          <w:szCs w:val="18"/>
        </w:rPr>
        <w:br/>
        <w:t xml:space="preserve">    int </w:t>
      </w:r>
      <w:r>
        <w:rPr>
          <w:rFonts w:ascii="Courier New" w:hAnsi="Courier New" w:cs="Courier New"/>
          <w:color w:val="A9B7C6"/>
          <w:sz w:val="18"/>
          <w:szCs w:val="18"/>
        </w:rPr>
        <w:t>i</w:t>
      </w:r>
      <w:r>
        <w:rPr>
          <w:rFonts w:ascii="Courier New" w:hAnsi="Courier New" w:cs="Courier New"/>
          <w:color w:val="CC7832"/>
          <w:sz w:val="18"/>
          <w:szCs w:val="18"/>
        </w:rPr>
        <w:t>;</w:t>
      </w:r>
      <w:r>
        <w:rPr>
          <w:rFonts w:ascii="Courier New" w:hAnsi="Courier New" w:cs="Courier New"/>
          <w:color w:val="CC7832"/>
          <w:sz w:val="18"/>
          <w:szCs w:val="18"/>
        </w:rPr>
        <w:br/>
        <w:t xml:space="preserve">    while </w:t>
      </w:r>
      <w:r>
        <w:rPr>
          <w:rFonts w:ascii="Courier New" w:hAnsi="Courier New" w:cs="Courier New"/>
          <w:color w:val="A9B7C6"/>
          <w:sz w:val="18"/>
          <w:szCs w:val="18"/>
        </w:rPr>
        <w:t>((i = fr.read()) != -</w:t>
      </w:r>
      <w:r>
        <w:rPr>
          <w:rFonts w:ascii="Courier New" w:hAnsi="Courier New" w:cs="Courier New"/>
          <w:color w:val="6897BB"/>
          <w:sz w:val="18"/>
          <w:szCs w:val="18"/>
        </w:rPr>
        <w:t>1</w:t>
      </w:r>
      <w:r>
        <w:rPr>
          <w:rFonts w:ascii="Courier New" w:hAnsi="Courier New" w:cs="Courier New"/>
          <w:color w:val="A9B7C6"/>
          <w:sz w:val="18"/>
          <w:szCs w:val="18"/>
        </w:rPr>
        <w:t>)</w:t>
      </w:r>
      <w:r>
        <w:rPr>
          <w:rFonts w:ascii="Courier New" w:hAnsi="Courier New" w:cs="Courier New"/>
          <w:color w:val="A9B7C6"/>
          <w:sz w:val="18"/>
          <w:szCs w:val="18"/>
        </w:rPr>
        <w:br/>
        <w:t xml:space="preserve">        System.</w:t>
      </w:r>
      <w:r>
        <w:rPr>
          <w:rFonts w:ascii="Courier New" w:hAnsi="Courier New" w:cs="Courier New"/>
          <w:i/>
          <w:iCs/>
          <w:color w:val="9876AA"/>
          <w:sz w:val="18"/>
          <w:szCs w:val="18"/>
        </w:rPr>
        <w:t>out</w:t>
      </w:r>
      <w:r>
        <w:rPr>
          <w:rFonts w:ascii="Courier New" w:hAnsi="Courier New" w:cs="Courier New"/>
          <w:color w:val="A9B7C6"/>
          <w:sz w:val="18"/>
          <w:szCs w:val="18"/>
        </w:rPr>
        <w:t>.print((</w:t>
      </w:r>
      <w:r>
        <w:rPr>
          <w:rFonts w:ascii="Courier New" w:hAnsi="Courier New" w:cs="Courier New"/>
          <w:color w:val="CC7832"/>
          <w:sz w:val="18"/>
          <w:szCs w:val="18"/>
        </w:rPr>
        <w:t>char</w:t>
      </w:r>
      <w:r>
        <w:rPr>
          <w:rFonts w:ascii="Courier New" w:hAnsi="Courier New" w:cs="Courier New"/>
          <w:color w:val="A9B7C6"/>
          <w:sz w:val="18"/>
          <w:szCs w:val="18"/>
        </w:rPr>
        <w:t>) i)</w:t>
      </w:r>
      <w:r>
        <w:rPr>
          <w:rFonts w:ascii="Courier New" w:hAnsi="Courier New" w:cs="Courier New"/>
          <w:color w:val="CC7832"/>
          <w:sz w:val="18"/>
          <w:szCs w:val="18"/>
        </w:rPr>
        <w:t>;</w:t>
      </w:r>
      <w:r>
        <w:rPr>
          <w:rFonts w:ascii="Courier New" w:hAnsi="Courier New" w:cs="Courier New"/>
          <w:color w:val="CC7832"/>
          <w:sz w:val="18"/>
          <w:szCs w:val="18"/>
        </w:rPr>
        <w:br/>
      </w:r>
      <w:r>
        <w:rPr>
          <w:rFonts w:ascii="Courier New" w:hAnsi="Courier New" w:cs="Courier New"/>
          <w:color w:val="A9B7C6"/>
          <w:sz w:val="18"/>
          <w:szCs w:val="18"/>
        </w:rPr>
        <w:t xml:space="preserve">} </w:t>
      </w:r>
      <w:r>
        <w:rPr>
          <w:rFonts w:ascii="Courier New" w:hAnsi="Courier New" w:cs="Courier New"/>
          <w:color w:val="CC7832"/>
          <w:sz w:val="18"/>
          <w:szCs w:val="18"/>
        </w:rPr>
        <w:t xml:space="preserve">catch </w:t>
      </w:r>
      <w:r>
        <w:rPr>
          <w:rFonts w:ascii="Courier New" w:hAnsi="Courier New" w:cs="Courier New"/>
          <w:color w:val="A9B7C6"/>
          <w:sz w:val="18"/>
          <w:szCs w:val="18"/>
        </w:rPr>
        <w:t>(FileNotFoundException e){</w:t>
      </w:r>
    </w:p>
    <w:p w:rsidR="00E71E9F" w:rsidRDefault="00E71E9F" w:rsidP="008C2711">
      <w:pPr>
        <w:autoSpaceDE w:val="0"/>
        <w:autoSpaceDN w:val="0"/>
        <w:adjustRightInd w:val="0"/>
        <w:spacing w:after="0" w:line="240" w:lineRule="auto"/>
        <w:rPr>
          <w:rFonts w:ascii="Courier New" w:hAnsi="Courier New" w:cs="Courier New"/>
          <w:color w:val="000000"/>
          <w:sz w:val="16"/>
          <w:szCs w:val="16"/>
          <w:highlight w:val="white"/>
        </w:rPr>
      </w:pPr>
    </w:p>
    <w:p w:rsidR="00E71E9F" w:rsidRDefault="00E71E9F" w:rsidP="00E71E9F">
      <w:pPr>
        <w:pStyle w:val="NoSpacing"/>
        <w:rPr>
          <w:highlight w:val="white"/>
        </w:rPr>
      </w:pPr>
      <w:r>
        <w:rPr>
          <w:highlight w:val="white"/>
        </w:rPr>
        <w:t xml:space="preserve">This is the init phase, simple </w:t>
      </w:r>
      <w:r w:rsidRPr="00625C62">
        <w:rPr>
          <w:b/>
          <w:i/>
          <w:highlight w:val="white"/>
        </w:rPr>
        <w:t>file reader</w:t>
      </w:r>
      <w:r>
        <w:rPr>
          <w:highlight w:val="white"/>
        </w:rPr>
        <w:t xml:space="preserve"> that will manipulate the strings to the proper style and then place them into the appropriate data structures:</w:t>
      </w:r>
    </w:p>
    <w:p w:rsidR="00E71E9F" w:rsidRDefault="00E71E9F" w:rsidP="00E71E9F">
      <w:pPr>
        <w:pStyle w:val="NoSpacing"/>
        <w:numPr>
          <w:ilvl w:val="0"/>
          <w:numId w:val="9"/>
        </w:numPr>
      </w:pPr>
      <w:r>
        <w:t>start_map: &lt;key: set name, value: list[linking_parameter]&gt;</w:t>
      </w:r>
    </w:p>
    <w:p w:rsidR="00E71E9F" w:rsidRDefault="00E71E9F" w:rsidP="00E71E9F">
      <w:pPr>
        <w:pStyle w:val="NoSpacing"/>
        <w:numPr>
          <w:ilvl w:val="0"/>
          <w:numId w:val="9"/>
        </w:numPr>
      </w:pPr>
      <w:r>
        <w:t>inbtwn_map: &lt;key: set name, value: linking_parameter&gt;</w:t>
      </w:r>
    </w:p>
    <w:p w:rsidR="00E71E9F" w:rsidRDefault="00E71E9F" w:rsidP="00E71E9F">
      <w:pPr>
        <w:pStyle w:val="NoSpacing"/>
        <w:numPr>
          <w:ilvl w:val="0"/>
          <w:numId w:val="9"/>
        </w:numPr>
      </w:pPr>
      <w:r>
        <w:t>end_map: &lt;key: set name, value: linking_parameter&gt;</w:t>
      </w:r>
    </w:p>
    <w:p w:rsidR="00E71E9F" w:rsidRDefault="00E71E9F" w:rsidP="00E71E9F">
      <w:pPr>
        <w:pStyle w:val="NoSpacing"/>
        <w:numPr>
          <w:ilvl w:val="0"/>
          <w:numId w:val="9"/>
        </w:numPr>
      </w:pPr>
      <w:r>
        <w:t>map_of_linking_parameter_to_key: &lt;key: linking_parameter, value: key&gt;</w:t>
      </w:r>
    </w:p>
    <w:p w:rsidR="00E71E9F" w:rsidRDefault="00E71E9F" w:rsidP="00E71E9F">
      <w:pPr>
        <w:pStyle w:val="NoSpacing"/>
        <w:numPr>
          <w:ilvl w:val="0"/>
          <w:numId w:val="9"/>
        </w:numPr>
      </w:pPr>
      <w:r>
        <w:t>int maxResults = 0;</w:t>
      </w:r>
    </w:p>
    <w:p w:rsidR="00E71E9F" w:rsidRDefault="00E71E9F" w:rsidP="00E71E9F">
      <w:pPr>
        <w:pStyle w:val="NoSpacing"/>
        <w:rPr>
          <w:highlight w:val="white"/>
        </w:rPr>
      </w:pPr>
    </w:p>
    <w:p w:rsidR="00C92151" w:rsidRPr="00625C62" w:rsidRDefault="00E71E9F" w:rsidP="002263FF">
      <w:pPr>
        <w:pStyle w:val="NoSpacing"/>
        <w:rPr>
          <w:b/>
          <w:sz w:val="28"/>
          <w:highlight w:val="white"/>
        </w:rPr>
      </w:pPr>
      <w:r w:rsidRPr="00625C62">
        <w:rPr>
          <w:b/>
          <w:sz w:val="28"/>
          <w:highlight w:val="white"/>
        </w:rPr>
        <w:t>EXECUTE</w:t>
      </w:r>
    </w:p>
    <w:p w:rsidR="00C92151" w:rsidRPr="002263FF" w:rsidRDefault="00C92151" w:rsidP="002263FF">
      <w:pPr>
        <w:pStyle w:val="NoSpacing"/>
        <w:rPr>
          <w:highlight w:val="white"/>
        </w:rPr>
      </w:pPr>
      <w:r>
        <w:rPr>
          <w:highlight w:val="white"/>
        </w:rPr>
        <w:t>START LOGIC</w:t>
      </w:r>
    </w:p>
    <w:p w:rsidR="00006B51" w:rsidRPr="00006B51" w:rsidRDefault="00006B51" w:rsidP="00006B51">
      <w:pPr>
        <w:shd w:val="clear" w:color="auto" w:fill="2B2B2B"/>
        <w:autoSpaceDE w:val="0"/>
        <w:autoSpaceDN w:val="0"/>
        <w:adjustRightInd w:val="0"/>
        <w:spacing w:after="0" w:line="240" w:lineRule="auto"/>
        <w:rPr>
          <w:rFonts w:ascii="Courier New" w:hAnsi="Courier New" w:cs="Courier New"/>
          <w:color w:val="A9B7C6"/>
          <w:sz w:val="18"/>
          <w:szCs w:val="18"/>
        </w:rPr>
      </w:pPr>
      <w:r>
        <w:rPr>
          <w:rFonts w:ascii="Courier New" w:hAnsi="Courier New" w:cs="Courier New"/>
          <w:color w:val="CC7832"/>
          <w:sz w:val="18"/>
          <w:szCs w:val="18"/>
        </w:rPr>
        <w:t>if</w:t>
      </w:r>
      <w:r>
        <w:rPr>
          <w:rFonts w:ascii="Courier New" w:hAnsi="Courier New" w:cs="Courier New"/>
          <w:color w:val="A9B7C6"/>
          <w:sz w:val="18"/>
          <w:szCs w:val="18"/>
        </w:rPr>
        <w:t>(</w:t>
      </w:r>
      <w:r>
        <w:rPr>
          <w:rFonts w:ascii="Courier New" w:hAnsi="Courier New" w:cs="Courier New"/>
          <w:color w:val="9876AA"/>
          <w:sz w:val="18"/>
          <w:szCs w:val="18"/>
        </w:rPr>
        <w:t>startMap</w:t>
      </w:r>
      <w:r>
        <w:rPr>
          <w:rFonts w:ascii="Courier New" w:hAnsi="Courier New" w:cs="Courier New"/>
          <w:color w:val="A9B7C6"/>
          <w:sz w:val="18"/>
          <w:szCs w:val="18"/>
        </w:rPr>
        <w:t>.containsKey(name)){</w:t>
      </w:r>
      <w:r>
        <w:rPr>
          <w:rFonts w:ascii="Courier New" w:hAnsi="Courier New" w:cs="Courier New"/>
          <w:color w:val="A9B7C6"/>
          <w:sz w:val="18"/>
          <w:szCs w:val="18"/>
        </w:rPr>
        <w:br/>
        <w:t xml:space="preserve">    </w:t>
      </w:r>
      <w:r>
        <w:rPr>
          <w:rFonts w:ascii="Courier New" w:hAnsi="Courier New" w:cs="Courier New"/>
          <w:color w:val="CC7832"/>
          <w:sz w:val="18"/>
          <w:szCs w:val="18"/>
        </w:rPr>
        <w:t>for</w:t>
      </w:r>
      <w:r>
        <w:rPr>
          <w:rFonts w:ascii="Courier New" w:hAnsi="Courier New" w:cs="Courier New"/>
          <w:color w:val="A9B7C6"/>
          <w:sz w:val="18"/>
          <w:szCs w:val="18"/>
        </w:rPr>
        <w:t xml:space="preserve">(String linkingParameter : </w:t>
      </w:r>
      <w:r>
        <w:rPr>
          <w:rFonts w:ascii="Courier New" w:hAnsi="Courier New" w:cs="Courier New"/>
          <w:color w:val="9876AA"/>
          <w:sz w:val="18"/>
          <w:szCs w:val="18"/>
        </w:rPr>
        <w:t>startMap</w:t>
      </w:r>
      <w:r>
        <w:rPr>
          <w:rFonts w:ascii="Courier New" w:hAnsi="Courier New" w:cs="Courier New"/>
          <w:color w:val="A9B7C6"/>
          <w:sz w:val="18"/>
          <w:szCs w:val="18"/>
        </w:rPr>
        <w:t>.get(name)) {</w:t>
      </w:r>
    </w:p>
    <w:p w:rsidR="00996A30" w:rsidRPr="00625C62" w:rsidRDefault="00996A30" w:rsidP="00996A30">
      <w:pPr>
        <w:pStyle w:val="NoSpacing"/>
        <w:rPr>
          <w:i/>
          <w:sz w:val="16"/>
        </w:rPr>
      </w:pPr>
      <w:r>
        <w:rPr>
          <w:highlight w:val="white"/>
        </w:rPr>
        <w:t xml:space="preserve">ex. </w:t>
      </w:r>
      <w:r w:rsidRPr="00625C62">
        <w:rPr>
          <w:i/>
          <w:sz w:val="16"/>
        </w:rPr>
        <w:t>start_map: {</w:t>
      </w:r>
    </w:p>
    <w:p w:rsidR="00996A30" w:rsidRPr="00625C62" w:rsidRDefault="00996A30" w:rsidP="00996A30">
      <w:pPr>
        <w:pStyle w:val="NoSpacing"/>
        <w:rPr>
          <w:i/>
          <w:sz w:val="16"/>
        </w:rPr>
      </w:pPr>
      <w:r w:rsidRPr="00625C62">
        <w:rPr>
          <w:i/>
          <w:sz w:val="16"/>
        </w:rPr>
        <w:t xml:space="preserve">    FTL: HRF: Start Handle Flow (FFLBA-| sector offset| cnt| *HIMCmdIdx - host): [*HIMCmdIdx - host, FFLBA-]</w:t>
      </w:r>
    </w:p>
    <w:p w:rsidR="00006B51" w:rsidRPr="00625C62" w:rsidRDefault="00996A30" w:rsidP="00996A30">
      <w:pPr>
        <w:pStyle w:val="NoSpacing"/>
        <w:rPr>
          <w:i/>
          <w:sz w:val="16"/>
          <w:highlight w:val="white"/>
        </w:rPr>
      </w:pPr>
      <w:r w:rsidRPr="00625C62">
        <w:rPr>
          <w:i/>
          <w:sz w:val="16"/>
        </w:rPr>
        <w:t>}</w:t>
      </w:r>
    </w:p>
    <w:p w:rsidR="00575A4A" w:rsidRDefault="00575A4A" w:rsidP="00575A4A">
      <w:pPr>
        <w:pStyle w:val="NoSpacing"/>
        <w:rPr>
          <w:highlight w:val="white"/>
        </w:rPr>
      </w:pPr>
      <w:r>
        <w:rPr>
          <w:highlight w:val="white"/>
        </w:rPr>
        <w:lastRenderedPageBreak/>
        <w:t>First if statement is to check if the name of the SET event indicates a starting event (start of a trace).</w:t>
      </w:r>
    </w:p>
    <w:p w:rsidR="00767ED0" w:rsidRDefault="00767ED0" w:rsidP="00575A4A">
      <w:pPr>
        <w:pStyle w:val="NoSpacing"/>
        <w:rPr>
          <w:highlight w:val="white"/>
        </w:rPr>
      </w:pPr>
      <w:r>
        <w:rPr>
          <w:highlight w:val="white"/>
        </w:rPr>
        <w:t xml:space="preserve">Iterate through the </w:t>
      </w:r>
      <w:r w:rsidR="00006B51">
        <w:rPr>
          <w:highlight w:val="white"/>
        </w:rPr>
        <w:t xml:space="preserve">list of linking parameter </w:t>
      </w:r>
      <w:r w:rsidR="00996A30">
        <w:rPr>
          <w:highlight w:val="white"/>
        </w:rPr>
        <w:t>it has, these are associated with the keywords we want to trace.</w:t>
      </w:r>
    </w:p>
    <w:p w:rsidR="00996A30" w:rsidRDefault="00996A30" w:rsidP="00575A4A">
      <w:pPr>
        <w:pStyle w:val="NoSpacing"/>
        <w:rPr>
          <w:highlight w:val="white"/>
        </w:rPr>
      </w:pPr>
    </w:p>
    <w:p w:rsidR="00867128" w:rsidRPr="00625C62" w:rsidRDefault="00996A30" w:rsidP="00625C62">
      <w:pPr>
        <w:shd w:val="clear" w:color="auto" w:fill="2B2B2B"/>
        <w:autoSpaceDE w:val="0"/>
        <w:autoSpaceDN w:val="0"/>
        <w:adjustRightInd w:val="0"/>
        <w:spacing w:after="0" w:line="240" w:lineRule="auto"/>
        <w:rPr>
          <w:rFonts w:ascii="Courier New" w:hAnsi="Courier New" w:cs="Courier New"/>
          <w:color w:val="CC7832"/>
          <w:sz w:val="18"/>
          <w:szCs w:val="18"/>
        </w:rPr>
      </w:pPr>
      <w:r>
        <w:rPr>
          <w:rFonts w:ascii="Courier New" w:hAnsi="Courier New" w:cs="Courier New"/>
          <w:color w:val="A9B7C6"/>
          <w:sz w:val="18"/>
          <w:szCs w:val="18"/>
        </w:rPr>
        <w:t xml:space="preserve">String key = </w:t>
      </w:r>
      <w:r>
        <w:rPr>
          <w:rFonts w:ascii="Courier New" w:hAnsi="Courier New" w:cs="Courier New"/>
          <w:color w:val="9876AA"/>
          <w:sz w:val="18"/>
          <w:szCs w:val="18"/>
        </w:rPr>
        <w:t>mapOfLinkingParameterToKey</w:t>
      </w:r>
      <w:r>
        <w:rPr>
          <w:rFonts w:ascii="Courier New" w:hAnsi="Courier New" w:cs="Courier New"/>
          <w:color w:val="A9B7C6"/>
          <w:sz w:val="18"/>
          <w:szCs w:val="18"/>
        </w:rPr>
        <w:t>.get(linkingParameter)</w:t>
      </w:r>
      <w:r>
        <w:rPr>
          <w:rFonts w:ascii="Courier New" w:hAnsi="Courier New" w:cs="Courier New"/>
          <w:color w:val="CC7832"/>
          <w:sz w:val="18"/>
          <w:szCs w:val="18"/>
        </w:rPr>
        <w:t>;</w:t>
      </w:r>
      <w:r>
        <w:rPr>
          <w:rFonts w:ascii="Courier New" w:hAnsi="Courier New" w:cs="Courier New"/>
          <w:color w:val="CC7832"/>
          <w:sz w:val="18"/>
          <w:szCs w:val="18"/>
        </w:rPr>
        <w:br/>
      </w:r>
      <w:r>
        <w:rPr>
          <w:rFonts w:ascii="Courier New" w:hAnsi="Courier New" w:cs="Courier New"/>
          <w:color w:val="A9B7C6"/>
          <w:sz w:val="18"/>
          <w:szCs w:val="18"/>
        </w:rPr>
        <w:t>String lowerLinkingParameter = linkingParameter.toLowerCase()</w:t>
      </w:r>
      <w:r>
        <w:rPr>
          <w:rFonts w:ascii="Courier New" w:hAnsi="Courier New" w:cs="Courier New"/>
          <w:color w:val="CC7832"/>
          <w:sz w:val="18"/>
          <w:szCs w:val="18"/>
        </w:rPr>
        <w:t>;</w:t>
      </w:r>
      <w:r>
        <w:rPr>
          <w:rFonts w:ascii="Courier New" w:hAnsi="Courier New" w:cs="Courier New"/>
          <w:color w:val="CC7832"/>
          <w:sz w:val="18"/>
          <w:szCs w:val="18"/>
        </w:rPr>
        <w:br/>
      </w:r>
      <w:r>
        <w:rPr>
          <w:rFonts w:ascii="Courier New" w:hAnsi="Courier New" w:cs="Courier New"/>
          <w:color w:val="A9B7C6"/>
          <w:sz w:val="18"/>
          <w:szCs w:val="18"/>
        </w:rPr>
        <w:t>String[] arrayOfParameters = (name.substring(name.indexOf(</w:t>
      </w:r>
      <w:r>
        <w:rPr>
          <w:rFonts w:ascii="Courier New" w:hAnsi="Courier New" w:cs="Courier New"/>
          <w:color w:val="6A8759"/>
          <w:sz w:val="18"/>
          <w:szCs w:val="18"/>
        </w:rPr>
        <w:t>"("</w:t>
      </w:r>
      <w:r>
        <w:rPr>
          <w:rFonts w:ascii="Courier New" w:hAnsi="Courier New" w:cs="Courier New"/>
          <w:color w:val="A9B7C6"/>
          <w:sz w:val="18"/>
          <w:szCs w:val="18"/>
        </w:rPr>
        <w:t xml:space="preserve">) + </w:t>
      </w:r>
      <w:r>
        <w:rPr>
          <w:rFonts w:ascii="Courier New" w:hAnsi="Courier New" w:cs="Courier New"/>
          <w:color w:val="6897BB"/>
          <w:sz w:val="18"/>
          <w:szCs w:val="18"/>
        </w:rPr>
        <w:t>1</w:t>
      </w:r>
      <w:r>
        <w:rPr>
          <w:rFonts w:ascii="Courier New" w:hAnsi="Courier New" w:cs="Courier New"/>
          <w:color w:val="CC7832"/>
          <w:sz w:val="18"/>
          <w:szCs w:val="18"/>
        </w:rPr>
        <w:t xml:space="preserve">, </w:t>
      </w:r>
      <w:r>
        <w:rPr>
          <w:rFonts w:ascii="Courier New" w:hAnsi="Courier New" w:cs="Courier New"/>
          <w:color w:val="A9B7C6"/>
          <w:sz w:val="18"/>
          <w:szCs w:val="18"/>
        </w:rPr>
        <w:t>name.indexOf(</w:t>
      </w:r>
      <w:r>
        <w:rPr>
          <w:rFonts w:ascii="Courier New" w:hAnsi="Courier New" w:cs="Courier New"/>
          <w:color w:val="6A8759"/>
          <w:sz w:val="18"/>
          <w:szCs w:val="18"/>
        </w:rPr>
        <w:t>")"</w:t>
      </w:r>
      <w:r>
        <w:rPr>
          <w:rFonts w:ascii="Courier New" w:hAnsi="Courier New" w:cs="Courier New"/>
          <w:color w:val="A9B7C6"/>
          <w:sz w:val="18"/>
          <w:szCs w:val="18"/>
        </w:rPr>
        <w:t>))).toLowerCase().split(</w:t>
      </w:r>
      <w:r>
        <w:rPr>
          <w:rFonts w:ascii="Courier New" w:hAnsi="Courier New" w:cs="Courier New"/>
          <w:color w:val="6A8759"/>
          <w:sz w:val="18"/>
          <w:szCs w:val="18"/>
        </w:rPr>
        <w:t>"</w:t>
      </w:r>
      <w:r>
        <w:rPr>
          <w:rFonts w:ascii="Courier New" w:hAnsi="Courier New" w:cs="Courier New"/>
          <w:color w:val="CC7832"/>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r>
      <w:r>
        <w:rPr>
          <w:rFonts w:ascii="Courier New" w:hAnsi="Courier New" w:cs="Courier New"/>
          <w:color w:val="A9B7C6"/>
          <w:sz w:val="18"/>
          <w:szCs w:val="18"/>
        </w:rPr>
        <w:t>String[] arrayOfHexValues = parameters.split(</w:t>
      </w:r>
      <w:r>
        <w:rPr>
          <w:rFonts w:ascii="Courier New" w:hAnsi="Courier New" w:cs="Courier New"/>
          <w:color w:val="6A8759"/>
          <w:sz w:val="18"/>
          <w:szCs w:val="18"/>
        </w:rPr>
        <w:t>"</w:t>
      </w:r>
      <w:r>
        <w:rPr>
          <w:rFonts w:ascii="Courier New" w:hAnsi="Courier New" w:cs="Courier New"/>
          <w:color w:val="CC7832"/>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sidR="00625C62">
        <w:rPr>
          <w:rFonts w:ascii="Courier New" w:hAnsi="Courier New" w:cs="Courier New"/>
          <w:color w:val="CC7832"/>
          <w:sz w:val="18"/>
          <w:szCs w:val="18"/>
        </w:rPr>
        <w:t>;</w:t>
      </w:r>
    </w:p>
    <w:p w:rsidR="00996A30" w:rsidRPr="00625C62" w:rsidRDefault="00996A30" w:rsidP="00996A30">
      <w:pPr>
        <w:pStyle w:val="NoSpacing"/>
        <w:rPr>
          <w:i/>
          <w:sz w:val="18"/>
        </w:rPr>
      </w:pPr>
      <w:r w:rsidRPr="00625C62">
        <w:rPr>
          <w:i/>
          <w:sz w:val="18"/>
        </w:rPr>
        <w:t>map_of_linking_param_to_key: {</w:t>
      </w:r>
    </w:p>
    <w:p w:rsidR="00996A30" w:rsidRPr="00625C62" w:rsidRDefault="00996A30" w:rsidP="00996A30">
      <w:pPr>
        <w:pStyle w:val="NoSpacing"/>
        <w:rPr>
          <w:i/>
          <w:sz w:val="18"/>
        </w:rPr>
      </w:pPr>
      <w:r w:rsidRPr="00625C62">
        <w:rPr>
          <w:i/>
          <w:sz w:val="18"/>
        </w:rPr>
        <w:t xml:space="preserve">    *HIMCmdIdx - host: cmdidx,</w:t>
      </w:r>
    </w:p>
    <w:p w:rsidR="00996A30" w:rsidRPr="00625C62" w:rsidRDefault="00996A30" w:rsidP="00996A30">
      <w:pPr>
        <w:pStyle w:val="NoSpacing"/>
        <w:rPr>
          <w:i/>
          <w:sz w:val="18"/>
        </w:rPr>
      </w:pPr>
      <w:r w:rsidRPr="00625C62">
        <w:rPr>
          <w:i/>
          <w:sz w:val="18"/>
        </w:rPr>
        <w:t xml:space="preserve">    HIMCmdIdx: cmdidx,</w:t>
      </w:r>
    </w:p>
    <w:p w:rsidR="00996A30" w:rsidRPr="00625C62" w:rsidRDefault="00996A30" w:rsidP="00996A30">
      <w:pPr>
        <w:pStyle w:val="NoSpacing"/>
        <w:rPr>
          <w:i/>
          <w:sz w:val="18"/>
        </w:rPr>
      </w:pPr>
      <w:r w:rsidRPr="00625C62">
        <w:rPr>
          <w:i/>
          <w:sz w:val="18"/>
        </w:rPr>
        <w:t xml:space="preserve">    FFLBA-: fflba</w:t>
      </w:r>
    </w:p>
    <w:p w:rsidR="00867128" w:rsidRPr="00625C62" w:rsidRDefault="00996A30" w:rsidP="00996A30">
      <w:pPr>
        <w:pStyle w:val="NoSpacing"/>
        <w:rPr>
          <w:i/>
          <w:sz w:val="18"/>
        </w:rPr>
      </w:pPr>
      <w:r w:rsidRPr="00625C62">
        <w:rPr>
          <w:i/>
          <w:sz w:val="18"/>
        </w:rPr>
        <w:t>}</w:t>
      </w:r>
    </w:p>
    <w:p w:rsidR="00867128" w:rsidRDefault="00867128" w:rsidP="00996A30">
      <w:pPr>
        <w:pStyle w:val="NoSpacing"/>
        <w:rPr>
          <w:sz w:val="18"/>
        </w:rPr>
      </w:pPr>
      <w:r w:rsidRPr="00867128">
        <w:rPr>
          <w:highlight w:val="white"/>
        </w:rPr>
        <w:t xml:space="preserve"> </w:t>
      </w:r>
      <w:r>
        <w:rPr>
          <w:highlight w:val="white"/>
        </w:rPr>
        <w:t>Keyword is found by matching the parameter name</w:t>
      </w:r>
      <w:r w:rsidR="00625C62">
        <w:t>:</w:t>
      </w:r>
    </w:p>
    <w:p w:rsidR="00996A30" w:rsidRDefault="00867128" w:rsidP="00996A30">
      <w:pPr>
        <w:pStyle w:val="NoSpacing"/>
        <w:rPr>
          <w:sz w:val="18"/>
        </w:rPr>
      </w:pPr>
      <w:r>
        <w:rPr>
          <w:noProof/>
        </w:rPr>
        <w:drawing>
          <wp:inline distT="0" distB="0" distL="0" distR="0" wp14:anchorId="4E9C3A5A" wp14:editId="727FADDE">
            <wp:extent cx="5943600" cy="1038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38225"/>
                    </a:xfrm>
                    <a:prstGeom prst="rect">
                      <a:avLst/>
                    </a:prstGeom>
                  </pic:spPr>
                </pic:pic>
              </a:graphicData>
            </a:graphic>
          </wp:inline>
        </w:drawing>
      </w:r>
    </w:p>
    <w:p w:rsidR="000A7191" w:rsidRPr="00F45823" w:rsidRDefault="000A7191" w:rsidP="00996A30">
      <w:pPr>
        <w:pStyle w:val="NoSpacing"/>
        <w:rPr>
          <w:i/>
          <w:sz w:val="18"/>
        </w:rPr>
      </w:pPr>
      <w:r w:rsidRPr="00F45823">
        <w:rPr>
          <w:i/>
          <w:sz w:val="18"/>
        </w:rPr>
        <w:t>Figure 2 Index matching of name and parameter</w:t>
      </w:r>
    </w:p>
    <w:p w:rsidR="00996A30" w:rsidRDefault="00996A30" w:rsidP="00575A4A">
      <w:pPr>
        <w:pStyle w:val="NoSpacing"/>
        <w:rPr>
          <w:highlight w:val="white"/>
        </w:rPr>
      </w:pPr>
    </w:p>
    <w:p w:rsidR="008D5FF0" w:rsidRDefault="00996A30" w:rsidP="00575A4A">
      <w:pPr>
        <w:pStyle w:val="NoSpacing"/>
        <w:rPr>
          <w:highlight w:val="white"/>
        </w:rPr>
      </w:pPr>
      <w:r>
        <w:rPr>
          <w:highlight w:val="white"/>
        </w:rPr>
        <w:t xml:space="preserve">Next we want to </w:t>
      </w:r>
      <w:r w:rsidRPr="00625C62">
        <w:rPr>
          <w:b/>
          <w:highlight w:val="white"/>
        </w:rPr>
        <w:t>break the parameter names in the name into an array</w:t>
      </w:r>
      <w:r>
        <w:rPr>
          <w:highlight w:val="white"/>
        </w:rPr>
        <w:t xml:space="preserve"> so we can match it to the actual hex on the other side</w:t>
      </w:r>
    </w:p>
    <w:p w:rsidR="00867128" w:rsidRDefault="00867128" w:rsidP="00575A4A">
      <w:pPr>
        <w:pStyle w:val="NoSpacing"/>
        <w:rPr>
          <w:highlight w:val="white"/>
        </w:rPr>
      </w:pPr>
    </w:p>
    <w:p w:rsidR="00867128" w:rsidRDefault="00867128" w:rsidP="00867128">
      <w:pPr>
        <w:shd w:val="clear" w:color="auto" w:fill="2B2B2B"/>
        <w:autoSpaceDE w:val="0"/>
        <w:autoSpaceDN w:val="0"/>
        <w:adjustRightInd w:val="0"/>
        <w:spacing w:after="0" w:line="240" w:lineRule="auto"/>
        <w:rPr>
          <w:rFonts w:ascii="Courier New" w:hAnsi="Courier New" w:cs="Courier New"/>
          <w:color w:val="A9B7C6"/>
          <w:sz w:val="18"/>
          <w:szCs w:val="18"/>
        </w:rPr>
      </w:pPr>
      <w:r>
        <w:rPr>
          <w:rFonts w:ascii="Courier New" w:hAnsi="Courier New" w:cs="Courier New"/>
          <w:color w:val="CC7832"/>
          <w:sz w:val="18"/>
          <w:szCs w:val="18"/>
        </w:rPr>
        <w:t>for</w:t>
      </w:r>
      <w:r>
        <w:rPr>
          <w:rFonts w:ascii="Courier New" w:hAnsi="Courier New" w:cs="Courier New"/>
          <w:color w:val="A9B7C6"/>
          <w:sz w:val="18"/>
          <w:szCs w:val="18"/>
        </w:rPr>
        <w:t>(</w:t>
      </w:r>
      <w:r>
        <w:rPr>
          <w:rFonts w:ascii="Courier New" w:hAnsi="Courier New" w:cs="Courier New"/>
          <w:color w:val="CC7832"/>
          <w:sz w:val="18"/>
          <w:szCs w:val="18"/>
        </w:rPr>
        <w:t xml:space="preserve">int </w:t>
      </w:r>
      <w:r>
        <w:rPr>
          <w:rFonts w:ascii="Courier New" w:hAnsi="Courier New" w:cs="Courier New"/>
          <w:color w:val="A9B7C6"/>
          <w:sz w:val="18"/>
          <w:szCs w:val="18"/>
        </w:rPr>
        <w:t xml:space="preserve">i =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A9B7C6"/>
          <w:sz w:val="18"/>
          <w:szCs w:val="18"/>
        </w:rPr>
        <w:t>i &lt; arrayOfParameters.</w:t>
      </w:r>
      <w:r>
        <w:rPr>
          <w:rFonts w:ascii="Courier New" w:hAnsi="Courier New" w:cs="Courier New"/>
          <w:color w:val="9876AA"/>
          <w:sz w:val="18"/>
          <w:szCs w:val="18"/>
        </w:rPr>
        <w:t>length</w:t>
      </w:r>
      <w:r>
        <w:rPr>
          <w:rFonts w:ascii="Courier New" w:hAnsi="Courier New" w:cs="Courier New"/>
          <w:color w:val="CC7832"/>
          <w:sz w:val="18"/>
          <w:szCs w:val="18"/>
        </w:rPr>
        <w:t xml:space="preserve">; </w:t>
      </w:r>
      <w:r>
        <w:rPr>
          <w:rFonts w:ascii="Courier New" w:hAnsi="Courier New" w:cs="Courier New"/>
          <w:color w:val="A9B7C6"/>
          <w:sz w:val="18"/>
          <w:szCs w:val="18"/>
        </w:rPr>
        <w:t>i++){</w:t>
      </w:r>
      <w:r>
        <w:rPr>
          <w:rFonts w:ascii="Courier New" w:hAnsi="Courier New" w:cs="Courier New"/>
          <w:color w:val="A9B7C6"/>
          <w:sz w:val="18"/>
          <w:szCs w:val="18"/>
        </w:rPr>
        <w:br/>
        <w:t xml:space="preserve">    </w:t>
      </w:r>
      <w:r>
        <w:rPr>
          <w:rFonts w:ascii="Courier New" w:hAnsi="Courier New" w:cs="Courier New"/>
          <w:color w:val="CC7832"/>
          <w:sz w:val="18"/>
          <w:szCs w:val="18"/>
        </w:rPr>
        <w:t>if</w:t>
      </w:r>
      <w:r>
        <w:rPr>
          <w:rFonts w:ascii="Courier New" w:hAnsi="Courier New" w:cs="Courier New"/>
          <w:color w:val="A9B7C6"/>
          <w:sz w:val="18"/>
          <w:szCs w:val="18"/>
        </w:rPr>
        <w:t>(arrayOfParameters[i].contains(lowerLinkingParameter)){</w:t>
      </w:r>
      <w:r>
        <w:rPr>
          <w:rFonts w:ascii="Courier New" w:hAnsi="Courier New" w:cs="Courier New"/>
          <w:color w:val="A9B7C6"/>
          <w:sz w:val="18"/>
          <w:szCs w:val="18"/>
        </w:rPr>
        <w:br/>
        <w:t xml:space="preserve">        indexOfLink = i</w:t>
      </w:r>
      <w:r>
        <w:rPr>
          <w:rFonts w:ascii="Courier New" w:hAnsi="Courier New" w:cs="Courier New"/>
          <w:color w:val="CC7832"/>
          <w:sz w:val="18"/>
          <w:szCs w:val="18"/>
        </w:rPr>
        <w:t>;</w:t>
      </w:r>
      <w:r>
        <w:rPr>
          <w:rFonts w:ascii="Courier New" w:hAnsi="Courier New" w:cs="Courier New"/>
          <w:color w:val="CC7832"/>
          <w:sz w:val="18"/>
          <w:szCs w:val="18"/>
        </w:rPr>
        <w:br/>
        <w:t xml:space="preserve">        break;</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A9B7C6"/>
          <w:sz w:val="18"/>
          <w:szCs w:val="18"/>
        </w:rPr>
        <w:br/>
        <w:t>}</w:t>
      </w:r>
    </w:p>
    <w:p w:rsidR="00867128" w:rsidRDefault="00867128" w:rsidP="00575A4A">
      <w:pPr>
        <w:pStyle w:val="NoSpacing"/>
        <w:rPr>
          <w:highlight w:val="white"/>
        </w:rPr>
      </w:pPr>
      <w:r>
        <w:rPr>
          <w:highlight w:val="white"/>
        </w:rPr>
        <w:t>this loop looks for the parameter name so we can use the same index on the other side</w:t>
      </w:r>
    </w:p>
    <w:p w:rsidR="00867128" w:rsidRDefault="00867128" w:rsidP="00867128">
      <w:pPr>
        <w:shd w:val="clear" w:color="auto" w:fill="2B2B2B"/>
        <w:autoSpaceDE w:val="0"/>
        <w:autoSpaceDN w:val="0"/>
        <w:adjustRightInd w:val="0"/>
        <w:spacing w:after="0" w:line="240" w:lineRule="auto"/>
        <w:rPr>
          <w:rFonts w:ascii="Courier New" w:hAnsi="Courier New" w:cs="Courier New"/>
          <w:color w:val="CC7832"/>
          <w:sz w:val="18"/>
          <w:szCs w:val="18"/>
        </w:rPr>
      </w:pPr>
      <w:r>
        <w:rPr>
          <w:rFonts w:ascii="Courier New" w:hAnsi="Courier New" w:cs="Courier New"/>
          <w:color w:val="A9B7C6"/>
          <w:sz w:val="18"/>
          <w:szCs w:val="18"/>
        </w:rPr>
        <w:t>String hexValue = arrayOfHexValues[indexOfLink]</w:t>
      </w:r>
      <w:r>
        <w:rPr>
          <w:rFonts w:ascii="Courier New" w:hAnsi="Courier New" w:cs="Courier New"/>
          <w:color w:val="CC7832"/>
          <w:sz w:val="18"/>
          <w:szCs w:val="18"/>
        </w:rPr>
        <w:t>;</w:t>
      </w:r>
    </w:p>
    <w:p w:rsidR="00867128" w:rsidRDefault="00867128" w:rsidP="00575A4A">
      <w:pPr>
        <w:pStyle w:val="NoSpacing"/>
        <w:rPr>
          <w:highlight w:val="white"/>
        </w:rPr>
      </w:pPr>
    </w:p>
    <w:p w:rsidR="00867128" w:rsidRDefault="00867128" w:rsidP="00867128">
      <w:pPr>
        <w:shd w:val="clear" w:color="auto" w:fill="2B2B2B"/>
        <w:autoSpaceDE w:val="0"/>
        <w:autoSpaceDN w:val="0"/>
        <w:adjustRightInd w:val="0"/>
        <w:spacing w:after="0" w:line="240" w:lineRule="auto"/>
        <w:rPr>
          <w:rFonts w:ascii="Courier New" w:hAnsi="Courier New" w:cs="Courier New"/>
          <w:color w:val="CC7832"/>
          <w:sz w:val="18"/>
          <w:szCs w:val="18"/>
        </w:rPr>
      </w:pPr>
      <w:r>
        <w:rPr>
          <w:rFonts w:ascii="Courier New" w:hAnsi="Courier New" w:cs="Courier New"/>
          <w:color w:val="A9B7C6"/>
          <w:sz w:val="18"/>
          <w:szCs w:val="18"/>
        </w:rPr>
        <w:t>String keyAndHex = key + hexValue</w:t>
      </w:r>
      <w:r>
        <w:rPr>
          <w:rFonts w:ascii="Courier New" w:hAnsi="Courier New" w:cs="Courier New"/>
          <w:color w:val="CC7832"/>
          <w:sz w:val="18"/>
          <w:szCs w:val="18"/>
        </w:rPr>
        <w:t>;</w:t>
      </w:r>
      <w:r>
        <w:rPr>
          <w:rFonts w:ascii="Courier New" w:hAnsi="Courier New" w:cs="Courier New"/>
          <w:color w:val="CC7832"/>
          <w:sz w:val="18"/>
          <w:szCs w:val="18"/>
        </w:rPr>
        <w:br/>
      </w:r>
      <w:r>
        <w:rPr>
          <w:rFonts w:ascii="Courier New" w:hAnsi="Courier New" w:cs="Courier New"/>
          <w:color w:val="9876AA"/>
          <w:sz w:val="18"/>
          <w:szCs w:val="18"/>
        </w:rPr>
        <w:t>mapOfHexValueToTrackNumber</w:t>
      </w:r>
      <w:r>
        <w:rPr>
          <w:rFonts w:ascii="Courier New" w:hAnsi="Courier New" w:cs="Courier New"/>
          <w:color w:val="A9B7C6"/>
          <w:sz w:val="18"/>
          <w:szCs w:val="18"/>
        </w:rPr>
        <w:t>.put(keyAndHex</w:t>
      </w:r>
      <w:r>
        <w:rPr>
          <w:rFonts w:ascii="Courier New" w:hAnsi="Courier New" w:cs="Courier New"/>
          <w:color w:val="CC7832"/>
          <w:sz w:val="18"/>
          <w:szCs w:val="18"/>
        </w:rPr>
        <w:t xml:space="preserve">, </w:t>
      </w:r>
      <w:r>
        <w:rPr>
          <w:rFonts w:ascii="Courier New" w:hAnsi="Courier New" w:cs="Courier New"/>
          <w:color w:val="9876AA"/>
          <w:sz w:val="18"/>
          <w:szCs w:val="18"/>
        </w:rPr>
        <w:t>trackNumber</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r>
      <w:r>
        <w:rPr>
          <w:rFonts w:ascii="Courier New" w:hAnsi="Courier New" w:cs="Courier New"/>
          <w:color w:val="9876AA"/>
          <w:sz w:val="18"/>
          <w:szCs w:val="18"/>
        </w:rPr>
        <w:t>mapOfTrackAndSETevents</w:t>
      </w:r>
      <w:r>
        <w:rPr>
          <w:rFonts w:ascii="Courier New" w:hAnsi="Courier New" w:cs="Courier New"/>
          <w:color w:val="A9B7C6"/>
          <w:sz w:val="18"/>
          <w:szCs w:val="18"/>
        </w:rPr>
        <w:t>.put(</w:t>
      </w:r>
      <w:r>
        <w:rPr>
          <w:rFonts w:ascii="Courier New" w:hAnsi="Courier New" w:cs="Courier New"/>
          <w:color w:val="9876AA"/>
          <w:sz w:val="18"/>
          <w:szCs w:val="18"/>
        </w:rPr>
        <w:t>trackNumber</w:t>
      </w:r>
      <w:r>
        <w:rPr>
          <w:rFonts w:ascii="Courier New" w:hAnsi="Courier New" w:cs="Courier New"/>
          <w:color w:val="CC7832"/>
          <w:sz w:val="18"/>
          <w:szCs w:val="18"/>
        </w:rPr>
        <w:t xml:space="preserve">, new </w:t>
      </w:r>
      <w:r>
        <w:rPr>
          <w:rFonts w:ascii="Courier New" w:hAnsi="Courier New" w:cs="Courier New"/>
          <w:color w:val="A9B7C6"/>
          <w:sz w:val="18"/>
          <w:szCs w:val="18"/>
        </w:rPr>
        <w:t>ArrayList&lt;String[]&gt;())</w:t>
      </w:r>
      <w:r>
        <w:rPr>
          <w:rFonts w:ascii="Courier New" w:hAnsi="Courier New" w:cs="Courier New"/>
          <w:color w:val="CC7832"/>
          <w:sz w:val="18"/>
          <w:szCs w:val="18"/>
        </w:rPr>
        <w:t>;</w:t>
      </w:r>
      <w:r>
        <w:rPr>
          <w:rFonts w:ascii="Courier New" w:hAnsi="Courier New" w:cs="Courier New"/>
          <w:color w:val="CC7832"/>
          <w:sz w:val="18"/>
          <w:szCs w:val="18"/>
        </w:rPr>
        <w:br/>
      </w:r>
      <w:r>
        <w:rPr>
          <w:rFonts w:ascii="Courier New" w:hAnsi="Courier New" w:cs="Courier New"/>
          <w:color w:val="A9B7C6"/>
          <w:sz w:val="18"/>
          <w:szCs w:val="18"/>
        </w:rPr>
        <w:t xml:space="preserve">String[] usefulInfo = </w:t>
      </w:r>
      <w:r>
        <w:rPr>
          <w:rFonts w:ascii="Courier New" w:hAnsi="Courier New" w:cs="Courier New"/>
          <w:color w:val="CC7832"/>
          <w:sz w:val="18"/>
          <w:szCs w:val="18"/>
        </w:rPr>
        <w:t xml:space="preserve">new </w:t>
      </w:r>
      <w:r>
        <w:rPr>
          <w:rFonts w:ascii="Courier New" w:hAnsi="Courier New" w:cs="Courier New"/>
          <w:color w:val="A9B7C6"/>
          <w:sz w:val="18"/>
          <w:szCs w:val="18"/>
        </w:rPr>
        <w:t>String[]{timestamp.toString()</w:t>
      </w:r>
      <w:r>
        <w:rPr>
          <w:rFonts w:ascii="Courier New" w:hAnsi="Courier New" w:cs="Courier New"/>
          <w:color w:val="CC7832"/>
          <w:sz w:val="18"/>
          <w:szCs w:val="18"/>
        </w:rPr>
        <w:t xml:space="preserve">, </w:t>
      </w:r>
      <w:r>
        <w:rPr>
          <w:rFonts w:ascii="Courier New" w:hAnsi="Courier New" w:cs="Courier New"/>
          <w:color w:val="A9B7C6"/>
          <w:sz w:val="18"/>
          <w:szCs w:val="18"/>
        </w:rPr>
        <w:t>name</w:t>
      </w:r>
      <w:r>
        <w:rPr>
          <w:rFonts w:ascii="Courier New" w:hAnsi="Courier New" w:cs="Courier New"/>
          <w:color w:val="CC7832"/>
          <w:sz w:val="18"/>
          <w:szCs w:val="18"/>
        </w:rPr>
        <w:t xml:space="preserve">, </w:t>
      </w:r>
      <w:r>
        <w:rPr>
          <w:rFonts w:ascii="Courier New" w:hAnsi="Courier New" w:cs="Courier New"/>
          <w:color w:val="A9B7C6"/>
          <w:sz w:val="18"/>
          <w:szCs w:val="18"/>
        </w:rPr>
        <w:t>keyAndHex}</w:t>
      </w:r>
      <w:r>
        <w:rPr>
          <w:rFonts w:ascii="Courier New" w:hAnsi="Courier New" w:cs="Courier New"/>
          <w:color w:val="CC7832"/>
          <w:sz w:val="18"/>
          <w:szCs w:val="18"/>
        </w:rPr>
        <w:t>;</w:t>
      </w:r>
      <w:r>
        <w:rPr>
          <w:rFonts w:ascii="Courier New" w:hAnsi="Courier New" w:cs="Courier New"/>
          <w:color w:val="CC7832"/>
          <w:sz w:val="18"/>
          <w:szCs w:val="18"/>
        </w:rPr>
        <w:br/>
      </w:r>
      <w:r>
        <w:rPr>
          <w:rFonts w:ascii="Courier New" w:hAnsi="Courier New" w:cs="Courier New"/>
          <w:color w:val="9876AA"/>
          <w:sz w:val="18"/>
          <w:szCs w:val="18"/>
        </w:rPr>
        <w:t>mapOfTrackAndSETevents</w:t>
      </w:r>
      <w:r>
        <w:rPr>
          <w:rFonts w:ascii="Courier New" w:hAnsi="Courier New" w:cs="Courier New"/>
          <w:color w:val="A9B7C6"/>
          <w:sz w:val="18"/>
          <w:szCs w:val="18"/>
        </w:rPr>
        <w:t>.get(</w:t>
      </w:r>
      <w:r>
        <w:rPr>
          <w:rFonts w:ascii="Courier New" w:hAnsi="Courier New" w:cs="Courier New"/>
          <w:color w:val="9876AA"/>
          <w:sz w:val="18"/>
          <w:szCs w:val="18"/>
        </w:rPr>
        <w:t>trackNumber</w:t>
      </w:r>
      <w:r>
        <w:rPr>
          <w:rFonts w:ascii="Courier New" w:hAnsi="Courier New" w:cs="Courier New"/>
          <w:color w:val="A9B7C6"/>
          <w:sz w:val="18"/>
          <w:szCs w:val="18"/>
        </w:rPr>
        <w:t>).add(usefulInfo)</w:t>
      </w:r>
      <w:r>
        <w:rPr>
          <w:rFonts w:ascii="Courier New" w:hAnsi="Courier New" w:cs="Courier New"/>
          <w:color w:val="CC7832"/>
          <w:sz w:val="18"/>
          <w:szCs w:val="18"/>
        </w:rPr>
        <w:t>;</w:t>
      </w:r>
    </w:p>
    <w:p w:rsidR="00625C62" w:rsidRDefault="00867128" w:rsidP="00867128">
      <w:pPr>
        <w:pStyle w:val="NoSpacing"/>
      </w:pPr>
      <w:r w:rsidRPr="00625C62">
        <w:rPr>
          <w:b/>
          <w:i/>
          <w:highlight w:val="white"/>
        </w:rPr>
        <w:t>KeyAndHex</w:t>
      </w:r>
      <w:r>
        <w:rPr>
          <w:highlight w:val="white"/>
        </w:rPr>
        <w:t xml:space="preserve"> combines the key and the actual hex value to avoid </w:t>
      </w:r>
      <w:r>
        <w:t xml:space="preserve">an edge case where certain hexvalue equal each other </w:t>
      </w:r>
    </w:p>
    <w:p w:rsidR="00867128" w:rsidRPr="00625C62" w:rsidRDefault="00625C62" w:rsidP="00625C62">
      <w:pPr>
        <w:pStyle w:val="NoSpacing"/>
        <w:ind w:firstLine="720"/>
        <w:rPr>
          <w:i/>
        </w:rPr>
      </w:pPr>
      <w:r>
        <w:rPr>
          <w:i/>
        </w:rPr>
        <w:t>li</w:t>
      </w:r>
      <w:r w:rsidR="00867128" w:rsidRPr="00625C62">
        <w:rPr>
          <w:i/>
        </w:rPr>
        <w:t>ke 0x000 fflba and a 0x000 vba and a 0x000 command index.</w:t>
      </w:r>
    </w:p>
    <w:p w:rsidR="00867128" w:rsidRDefault="008447DE" w:rsidP="00575A4A">
      <w:pPr>
        <w:pStyle w:val="NoSpacing"/>
        <w:rPr>
          <w:highlight w:val="white"/>
        </w:rPr>
      </w:pPr>
      <w:r>
        <w:rPr>
          <w:highlight w:val="white"/>
        </w:rPr>
        <w:t xml:space="preserve">This is also placed in a </w:t>
      </w:r>
      <w:r w:rsidRPr="00625C62">
        <w:rPr>
          <w:b/>
          <w:i/>
          <w:highlight w:val="white"/>
        </w:rPr>
        <w:t>mapOfHexValueToTrackNumber</w:t>
      </w:r>
      <w:r>
        <w:rPr>
          <w:highlight w:val="white"/>
        </w:rPr>
        <w:t xml:space="preserve"> so when we find it later we can find the data structure that has the related SET events to that command/address/etc. in this case either cmd idx or fflba.</w:t>
      </w:r>
    </w:p>
    <w:p w:rsidR="008447DE" w:rsidRDefault="008447DE" w:rsidP="00575A4A">
      <w:pPr>
        <w:pStyle w:val="NoSpacing"/>
        <w:rPr>
          <w:highlight w:val="white"/>
        </w:rPr>
      </w:pPr>
    </w:p>
    <w:p w:rsidR="00331FFC" w:rsidRPr="004F2A7C" w:rsidRDefault="00331FFC" w:rsidP="00331FFC">
      <w:pPr>
        <w:shd w:val="clear" w:color="auto" w:fill="2B2B2B"/>
        <w:autoSpaceDE w:val="0"/>
        <w:autoSpaceDN w:val="0"/>
        <w:adjustRightInd w:val="0"/>
        <w:spacing w:after="0" w:line="240" w:lineRule="auto"/>
        <w:rPr>
          <w:rFonts w:ascii="Courier New" w:hAnsi="Courier New" w:cs="Courier New"/>
          <w:color w:val="CC7832"/>
          <w:sz w:val="20"/>
          <w:szCs w:val="18"/>
        </w:rPr>
      </w:pPr>
      <w:r w:rsidRPr="004F2A7C">
        <w:rPr>
          <w:rFonts w:ascii="Courier New" w:hAnsi="Courier New" w:cs="Courier New"/>
          <w:color w:val="9876AA"/>
          <w:sz w:val="20"/>
          <w:szCs w:val="18"/>
        </w:rPr>
        <w:t>trackNumber</w:t>
      </w:r>
      <w:r w:rsidRPr="004F2A7C">
        <w:rPr>
          <w:rFonts w:ascii="Courier New" w:hAnsi="Courier New" w:cs="Courier New"/>
          <w:color w:val="A9B7C6"/>
          <w:sz w:val="20"/>
          <w:szCs w:val="18"/>
        </w:rPr>
        <w:t>++</w:t>
      </w:r>
      <w:r w:rsidRPr="004F2A7C">
        <w:rPr>
          <w:rFonts w:ascii="Courier New" w:hAnsi="Courier New" w:cs="Courier New"/>
          <w:color w:val="CC7832"/>
          <w:sz w:val="20"/>
          <w:szCs w:val="18"/>
        </w:rPr>
        <w:t>;</w:t>
      </w:r>
    </w:p>
    <w:p w:rsidR="008447DE" w:rsidRDefault="004F2A7C" w:rsidP="00575A4A">
      <w:pPr>
        <w:pStyle w:val="NoSpacing"/>
      </w:pPr>
      <w:r>
        <w:rPr>
          <w:highlight w:val="white"/>
        </w:rPr>
        <w:t>finally,</w:t>
      </w:r>
      <w:r w:rsidR="00331FFC">
        <w:rPr>
          <w:highlight w:val="white"/>
        </w:rPr>
        <w:t xml:space="preserve"> the track number is increased because </w:t>
      </w:r>
      <w:r w:rsidR="00331FFC">
        <w:t>multiple starts can occur before seeing an end, not sequential</w:t>
      </w:r>
      <w:r>
        <w:t xml:space="preserve">, increasing the track number </w:t>
      </w:r>
      <w:r w:rsidRPr="00305E02">
        <w:rPr>
          <w:b/>
        </w:rPr>
        <w:t>avoids any collisions</w:t>
      </w:r>
      <w:r>
        <w:t>.</w:t>
      </w:r>
    </w:p>
    <w:p w:rsidR="00C92151" w:rsidRDefault="00C92151" w:rsidP="00575A4A">
      <w:pPr>
        <w:pStyle w:val="NoSpacing"/>
      </w:pPr>
    </w:p>
    <w:p w:rsidR="00C92151" w:rsidRDefault="00C92151" w:rsidP="00575A4A">
      <w:pPr>
        <w:pStyle w:val="NoSpacing"/>
      </w:pPr>
      <w:r>
        <w:lastRenderedPageBreak/>
        <w:t>END LOGIC</w:t>
      </w:r>
    </w:p>
    <w:p w:rsidR="00C92151" w:rsidRDefault="00C92151" w:rsidP="00C92151">
      <w:pPr>
        <w:shd w:val="clear" w:color="auto" w:fill="2B2B2B"/>
        <w:autoSpaceDE w:val="0"/>
        <w:autoSpaceDN w:val="0"/>
        <w:adjustRightInd w:val="0"/>
        <w:spacing w:after="0" w:line="240" w:lineRule="auto"/>
        <w:rPr>
          <w:rFonts w:ascii="Courier New" w:hAnsi="Courier New" w:cs="Courier New"/>
          <w:color w:val="CC7832"/>
          <w:sz w:val="18"/>
          <w:szCs w:val="18"/>
        </w:rPr>
      </w:pPr>
      <w:r>
        <w:rPr>
          <w:rFonts w:ascii="Courier New" w:hAnsi="Courier New" w:cs="Courier New"/>
          <w:color w:val="CC7832"/>
          <w:sz w:val="18"/>
          <w:szCs w:val="18"/>
        </w:rPr>
        <w:t>if</w:t>
      </w:r>
      <w:r>
        <w:rPr>
          <w:rFonts w:ascii="Courier New" w:hAnsi="Courier New" w:cs="Courier New"/>
          <w:color w:val="A9B7C6"/>
          <w:sz w:val="18"/>
          <w:szCs w:val="18"/>
        </w:rPr>
        <w:t>(</w:t>
      </w:r>
      <w:r>
        <w:rPr>
          <w:rFonts w:ascii="Courier New" w:hAnsi="Courier New" w:cs="Courier New"/>
          <w:color w:val="9876AA"/>
          <w:sz w:val="18"/>
          <w:szCs w:val="18"/>
        </w:rPr>
        <w:t>endMap</w:t>
      </w:r>
      <w:r>
        <w:rPr>
          <w:rFonts w:ascii="Courier New" w:hAnsi="Courier New" w:cs="Courier New"/>
          <w:color w:val="A9B7C6"/>
          <w:sz w:val="18"/>
          <w:szCs w:val="18"/>
        </w:rPr>
        <w:t>.containsKey(name)) {</w:t>
      </w:r>
      <w:r>
        <w:rPr>
          <w:rFonts w:ascii="Courier New" w:hAnsi="Courier New" w:cs="Courier New"/>
          <w:color w:val="A9B7C6"/>
          <w:sz w:val="18"/>
          <w:szCs w:val="18"/>
        </w:rPr>
        <w:br/>
        <w:t xml:space="preserve">    </w:t>
      </w:r>
      <w:r>
        <w:rPr>
          <w:rFonts w:ascii="Courier New" w:hAnsi="Courier New" w:cs="Courier New"/>
          <w:color w:val="808080"/>
          <w:sz w:val="18"/>
          <w:szCs w:val="18"/>
        </w:rPr>
        <w:t>//System.out.println(name + " " + endcounter);</w:t>
      </w:r>
      <w:r>
        <w:rPr>
          <w:rFonts w:ascii="Courier New" w:hAnsi="Courier New" w:cs="Courier New"/>
          <w:color w:val="808080"/>
          <w:sz w:val="18"/>
          <w:szCs w:val="18"/>
        </w:rPr>
        <w:br/>
        <w:t xml:space="preserve">    </w:t>
      </w:r>
      <w:r>
        <w:rPr>
          <w:rFonts w:ascii="Courier New" w:hAnsi="Courier New" w:cs="Courier New"/>
          <w:color w:val="9876AA"/>
          <w:sz w:val="18"/>
          <w:szCs w:val="18"/>
        </w:rPr>
        <w:t>endcounter</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 xml:space="preserve">String linkingParameter = </w:t>
      </w:r>
      <w:r>
        <w:rPr>
          <w:rFonts w:ascii="Courier New" w:hAnsi="Courier New" w:cs="Courier New"/>
          <w:color w:val="9876AA"/>
          <w:sz w:val="18"/>
          <w:szCs w:val="18"/>
        </w:rPr>
        <w:t>endMap</w:t>
      </w:r>
      <w:r>
        <w:rPr>
          <w:rFonts w:ascii="Courier New" w:hAnsi="Courier New" w:cs="Courier New"/>
          <w:color w:val="A9B7C6"/>
          <w:sz w:val="18"/>
          <w:szCs w:val="18"/>
        </w:rPr>
        <w:t>.get(name)</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 xml:space="preserve">String key = </w:t>
      </w:r>
      <w:r>
        <w:rPr>
          <w:rFonts w:ascii="Courier New" w:hAnsi="Courier New" w:cs="Courier New"/>
          <w:color w:val="9876AA"/>
          <w:sz w:val="18"/>
          <w:szCs w:val="18"/>
        </w:rPr>
        <w:t>mapOfLinkingParameterToKey</w:t>
      </w:r>
      <w:r>
        <w:rPr>
          <w:rFonts w:ascii="Courier New" w:hAnsi="Courier New" w:cs="Courier New"/>
          <w:color w:val="A9B7C6"/>
          <w:sz w:val="18"/>
          <w:szCs w:val="18"/>
        </w:rPr>
        <w:t>.get(linkingParameter)</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String lowerLinkingParameter = linkingParameter.toLowerCase()</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String[] arrayOfParameters = (name.substring(name.indexOf(</w:t>
      </w:r>
      <w:r>
        <w:rPr>
          <w:rFonts w:ascii="Courier New" w:hAnsi="Courier New" w:cs="Courier New"/>
          <w:color w:val="6A8759"/>
          <w:sz w:val="18"/>
          <w:szCs w:val="18"/>
        </w:rPr>
        <w:t>"("</w:t>
      </w:r>
      <w:r>
        <w:rPr>
          <w:rFonts w:ascii="Courier New" w:hAnsi="Courier New" w:cs="Courier New"/>
          <w:color w:val="A9B7C6"/>
          <w:sz w:val="18"/>
          <w:szCs w:val="18"/>
        </w:rPr>
        <w:t xml:space="preserve">) + </w:t>
      </w:r>
      <w:r>
        <w:rPr>
          <w:rFonts w:ascii="Courier New" w:hAnsi="Courier New" w:cs="Courier New"/>
          <w:color w:val="6897BB"/>
          <w:sz w:val="18"/>
          <w:szCs w:val="18"/>
        </w:rPr>
        <w:t>1</w:t>
      </w:r>
      <w:r>
        <w:rPr>
          <w:rFonts w:ascii="Courier New" w:hAnsi="Courier New" w:cs="Courier New"/>
          <w:color w:val="CC7832"/>
          <w:sz w:val="18"/>
          <w:szCs w:val="18"/>
        </w:rPr>
        <w:t xml:space="preserve">, </w:t>
      </w:r>
      <w:r>
        <w:rPr>
          <w:rFonts w:ascii="Courier New" w:hAnsi="Courier New" w:cs="Courier New"/>
          <w:color w:val="A9B7C6"/>
          <w:sz w:val="18"/>
          <w:szCs w:val="18"/>
        </w:rPr>
        <w:t>name.indexOf(</w:t>
      </w:r>
      <w:r>
        <w:rPr>
          <w:rFonts w:ascii="Courier New" w:hAnsi="Courier New" w:cs="Courier New"/>
          <w:color w:val="6A8759"/>
          <w:sz w:val="18"/>
          <w:szCs w:val="18"/>
        </w:rPr>
        <w:t>")"</w:t>
      </w:r>
      <w:r>
        <w:rPr>
          <w:rFonts w:ascii="Courier New" w:hAnsi="Courier New" w:cs="Courier New"/>
          <w:color w:val="A9B7C6"/>
          <w:sz w:val="18"/>
          <w:szCs w:val="18"/>
        </w:rPr>
        <w:t>))).toLowerCase().split(</w:t>
      </w:r>
      <w:r>
        <w:rPr>
          <w:rFonts w:ascii="Courier New" w:hAnsi="Courier New" w:cs="Courier New"/>
          <w:color w:val="6A8759"/>
          <w:sz w:val="18"/>
          <w:szCs w:val="18"/>
        </w:rPr>
        <w:t>"</w:t>
      </w:r>
      <w:r>
        <w:rPr>
          <w:rFonts w:ascii="Courier New" w:hAnsi="Courier New" w:cs="Courier New"/>
          <w:color w:val="CC7832"/>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String[] arrayOfHexValues = parameters.split(</w:t>
      </w:r>
      <w:r>
        <w:rPr>
          <w:rFonts w:ascii="Courier New" w:hAnsi="Courier New" w:cs="Courier New"/>
          <w:color w:val="6A8759"/>
          <w:sz w:val="18"/>
          <w:szCs w:val="18"/>
        </w:rPr>
        <w:t>"</w:t>
      </w:r>
      <w:r>
        <w:rPr>
          <w:rFonts w:ascii="Courier New" w:hAnsi="Courier New" w:cs="Courier New"/>
          <w:color w:val="CC7832"/>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int </w:t>
      </w:r>
      <w:r>
        <w:rPr>
          <w:rFonts w:ascii="Courier New" w:hAnsi="Courier New" w:cs="Courier New"/>
          <w:color w:val="A9B7C6"/>
          <w:sz w:val="18"/>
          <w:szCs w:val="18"/>
        </w:rPr>
        <w:t xml:space="preserve">indexOfLink = </w:t>
      </w:r>
      <w:r>
        <w:rPr>
          <w:rFonts w:ascii="Courier New" w:hAnsi="Courier New" w:cs="Courier New"/>
          <w:color w:val="6897BB"/>
          <w:sz w:val="18"/>
          <w:szCs w:val="18"/>
        </w:rPr>
        <w:t>0</w:t>
      </w:r>
      <w:r>
        <w:rPr>
          <w:rFonts w:ascii="Courier New" w:hAnsi="Courier New" w:cs="Courier New"/>
          <w:color w:val="CC7832"/>
          <w:sz w:val="18"/>
          <w:szCs w:val="18"/>
        </w:rPr>
        <w:t>;</w:t>
      </w:r>
      <w:r>
        <w:rPr>
          <w:rFonts w:ascii="Courier New" w:hAnsi="Courier New" w:cs="Courier New"/>
          <w:color w:val="CC7832"/>
          <w:sz w:val="18"/>
          <w:szCs w:val="18"/>
        </w:rPr>
        <w:br/>
        <w:t xml:space="preserve">    for </w:t>
      </w:r>
      <w:r>
        <w:rPr>
          <w:rFonts w:ascii="Courier New" w:hAnsi="Courier New" w:cs="Courier New"/>
          <w:color w:val="A9B7C6"/>
          <w:sz w:val="18"/>
          <w:szCs w:val="18"/>
        </w:rPr>
        <w:t>(</w:t>
      </w:r>
      <w:r>
        <w:rPr>
          <w:rFonts w:ascii="Courier New" w:hAnsi="Courier New" w:cs="Courier New"/>
          <w:color w:val="CC7832"/>
          <w:sz w:val="18"/>
          <w:szCs w:val="18"/>
        </w:rPr>
        <w:t xml:space="preserve">int </w:t>
      </w:r>
      <w:r>
        <w:rPr>
          <w:rFonts w:ascii="Courier New" w:hAnsi="Courier New" w:cs="Courier New"/>
          <w:color w:val="A9B7C6"/>
          <w:sz w:val="18"/>
          <w:szCs w:val="18"/>
        </w:rPr>
        <w:t xml:space="preserve">i =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A9B7C6"/>
          <w:sz w:val="18"/>
          <w:szCs w:val="18"/>
        </w:rPr>
        <w:t>i &lt; arrayOfParameters.</w:t>
      </w:r>
      <w:r>
        <w:rPr>
          <w:rFonts w:ascii="Courier New" w:hAnsi="Courier New" w:cs="Courier New"/>
          <w:color w:val="9876AA"/>
          <w:sz w:val="18"/>
          <w:szCs w:val="18"/>
        </w:rPr>
        <w:t>length</w:t>
      </w:r>
      <w:r>
        <w:rPr>
          <w:rFonts w:ascii="Courier New" w:hAnsi="Courier New" w:cs="Courier New"/>
          <w:color w:val="CC7832"/>
          <w:sz w:val="18"/>
          <w:szCs w:val="18"/>
        </w:rPr>
        <w:t xml:space="preserve">; </w:t>
      </w:r>
      <w:r>
        <w:rPr>
          <w:rFonts w:ascii="Courier New" w:hAnsi="Courier New" w:cs="Courier New"/>
          <w:color w:val="A9B7C6"/>
          <w:sz w:val="18"/>
          <w:szCs w:val="18"/>
        </w:rPr>
        <w:t>i++) {</w:t>
      </w:r>
      <w:r>
        <w:rPr>
          <w:rFonts w:ascii="Courier New" w:hAnsi="Courier New" w:cs="Courier New"/>
          <w:color w:val="A9B7C6"/>
          <w:sz w:val="18"/>
          <w:szCs w:val="18"/>
        </w:rPr>
        <w:br/>
        <w:t xml:space="preserve">        </w:t>
      </w:r>
      <w:r>
        <w:rPr>
          <w:rFonts w:ascii="Courier New" w:hAnsi="Courier New" w:cs="Courier New"/>
          <w:color w:val="CC7832"/>
          <w:sz w:val="18"/>
          <w:szCs w:val="18"/>
        </w:rPr>
        <w:t xml:space="preserve">if </w:t>
      </w:r>
      <w:r>
        <w:rPr>
          <w:rFonts w:ascii="Courier New" w:hAnsi="Courier New" w:cs="Courier New"/>
          <w:color w:val="A9B7C6"/>
          <w:sz w:val="18"/>
          <w:szCs w:val="18"/>
        </w:rPr>
        <w:t>(arrayOfParameters[i].contains(lowerLinkingParameter)) {</w:t>
      </w:r>
      <w:r>
        <w:rPr>
          <w:rFonts w:ascii="Courier New" w:hAnsi="Courier New" w:cs="Courier New"/>
          <w:color w:val="A9B7C6"/>
          <w:sz w:val="18"/>
          <w:szCs w:val="18"/>
        </w:rPr>
        <w:br/>
        <w:t xml:space="preserve">            indexOfLink = i</w:t>
      </w:r>
      <w:r>
        <w:rPr>
          <w:rFonts w:ascii="Courier New" w:hAnsi="Courier New" w:cs="Courier New"/>
          <w:color w:val="CC7832"/>
          <w:sz w:val="18"/>
          <w:szCs w:val="18"/>
        </w:rPr>
        <w:t>;</w:t>
      </w:r>
      <w:r>
        <w:rPr>
          <w:rFonts w:ascii="Courier New" w:hAnsi="Courier New" w:cs="Courier New"/>
          <w:color w:val="CC7832"/>
          <w:sz w:val="18"/>
          <w:szCs w:val="18"/>
        </w:rPr>
        <w:br/>
        <w:t xml:space="preserve">            break;</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A9B7C6"/>
          <w:sz w:val="18"/>
          <w:szCs w:val="18"/>
        </w:rPr>
        <w:br/>
        <w:t xml:space="preserve">    }</w:t>
      </w:r>
      <w:r>
        <w:rPr>
          <w:rFonts w:ascii="Courier New" w:hAnsi="Courier New" w:cs="Courier New"/>
          <w:color w:val="A9B7C6"/>
          <w:sz w:val="18"/>
          <w:szCs w:val="18"/>
        </w:rPr>
        <w:br/>
        <w:t xml:space="preserve">    String hexValue = arrayOfHexValues[indexOfLink]</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String keyAndHex = key + hexValue</w:t>
      </w:r>
      <w:r>
        <w:rPr>
          <w:rFonts w:ascii="Courier New" w:hAnsi="Courier New" w:cs="Courier New"/>
          <w:color w:val="CC7832"/>
          <w:sz w:val="18"/>
          <w:szCs w:val="18"/>
        </w:rPr>
        <w:t>;</w:t>
      </w:r>
    </w:p>
    <w:p w:rsidR="004F2A7C" w:rsidRDefault="00C92151" w:rsidP="00575A4A">
      <w:pPr>
        <w:pStyle w:val="NoSpacing"/>
      </w:pPr>
      <w:r>
        <w:t xml:space="preserve">this is like the START where we need to find the keyword from the </w:t>
      </w:r>
      <w:r w:rsidRPr="00035AFF">
        <w:rPr>
          <w:b/>
          <w:i/>
        </w:rPr>
        <w:t>linking_param_to_key map</w:t>
      </w:r>
      <w:r>
        <w:t xml:space="preserve"> and then finding the actual hex value by making the String an array and then indexing where the linking parameter name is.</w:t>
      </w:r>
    </w:p>
    <w:p w:rsidR="00C92151" w:rsidRDefault="00C92151" w:rsidP="00575A4A">
      <w:pPr>
        <w:pStyle w:val="NoSpacing"/>
      </w:pPr>
    </w:p>
    <w:p w:rsidR="009209DC" w:rsidRDefault="009209DC" w:rsidP="009209DC">
      <w:pPr>
        <w:shd w:val="clear" w:color="auto" w:fill="2B2B2B"/>
        <w:autoSpaceDE w:val="0"/>
        <w:autoSpaceDN w:val="0"/>
        <w:adjustRightInd w:val="0"/>
        <w:spacing w:after="0" w:line="240" w:lineRule="auto"/>
        <w:rPr>
          <w:rFonts w:ascii="Courier New" w:hAnsi="Courier New" w:cs="Courier New"/>
          <w:color w:val="CC7832"/>
          <w:sz w:val="18"/>
          <w:szCs w:val="18"/>
        </w:rPr>
      </w:pPr>
      <w:r>
        <w:rPr>
          <w:rFonts w:ascii="Courier New" w:hAnsi="Courier New" w:cs="Courier New"/>
          <w:color w:val="CC7832"/>
          <w:sz w:val="18"/>
          <w:szCs w:val="18"/>
        </w:rPr>
        <w:t xml:space="preserve">if </w:t>
      </w:r>
      <w:r>
        <w:rPr>
          <w:rFonts w:ascii="Courier New" w:hAnsi="Courier New" w:cs="Courier New"/>
          <w:color w:val="A9B7C6"/>
          <w:sz w:val="18"/>
          <w:szCs w:val="18"/>
        </w:rPr>
        <w:t>(</w:t>
      </w:r>
      <w:r>
        <w:rPr>
          <w:rFonts w:ascii="Courier New" w:hAnsi="Courier New" w:cs="Courier New"/>
          <w:color w:val="9876AA"/>
          <w:sz w:val="18"/>
          <w:szCs w:val="18"/>
        </w:rPr>
        <w:t>mapOfHexValueToTrackNumber</w:t>
      </w:r>
      <w:r>
        <w:rPr>
          <w:rFonts w:ascii="Courier New" w:hAnsi="Courier New" w:cs="Courier New"/>
          <w:color w:val="A9B7C6"/>
          <w:sz w:val="18"/>
          <w:szCs w:val="18"/>
        </w:rPr>
        <w:t>.containsKey(keyAndHex)) {</w:t>
      </w:r>
      <w:r>
        <w:rPr>
          <w:rFonts w:ascii="Courier New" w:hAnsi="Courier New" w:cs="Courier New"/>
          <w:color w:val="A9B7C6"/>
          <w:sz w:val="18"/>
          <w:szCs w:val="18"/>
        </w:rPr>
        <w:br/>
        <w:t xml:space="preserve">    </w:t>
      </w:r>
      <w:r>
        <w:rPr>
          <w:rFonts w:ascii="Courier New" w:hAnsi="Courier New" w:cs="Courier New"/>
          <w:color w:val="CC7832"/>
          <w:sz w:val="18"/>
          <w:szCs w:val="18"/>
        </w:rPr>
        <w:t xml:space="preserve">int </w:t>
      </w:r>
      <w:r>
        <w:rPr>
          <w:rFonts w:ascii="Courier New" w:hAnsi="Courier New" w:cs="Courier New"/>
          <w:color w:val="A9B7C6"/>
          <w:sz w:val="18"/>
          <w:szCs w:val="18"/>
        </w:rPr>
        <w:t xml:space="preserve">track = </w:t>
      </w:r>
      <w:r>
        <w:rPr>
          <w:rFonts w:ascii="Courier New" w:hAnsi="Courier New" w:cs="Courier New"/>
          <w:color w:val="9876AA"/>
          <w:sz w:val="18"/>
          <w:szCs w:val="18"/>
        </w:rPr>
        <w:t>mapOfHexValueToTrackNumber</w:t>
      </w:r>
      <w:r>
        <w:rPr>
          <w:rFonts w:ascii="Courier New" w:hAnsi="Courier New" w:cs="Courier New"/>
          <w:color w:val="A9B7C6"/>
          <w:sz w:val="18"/>
          <w:szCs w:val="18"/>
        </w:rPr>
        <w:t>.get(keyAndHex)</w:t>
      </w:r>
      <w:r>
        <w:rPr>
          <w:rFonts w:ascii="Courier New" w:hAnsi="Courier New" w:cs="Courier New"/>
          <w:color w:val="CC7832"/>
          <w:sz w:val="18"/>
          <w:szCs w:val="18"/>
        </w:rPr>
        <w:t>;</w:t>
      </w:r>
      <w:r>
        <w:rPr>
          <w:rFonts w:ascii="Courier New" w:hAnsi="Courier New" w:cs="Courier New"/>
          <w:color w:val="CC7832"/>
          <w:sz w:val="18"/>
          <w:szCs w:val="18"/>
        </w:rPr>
        <w:br/>
      </w:r>
      <w:r>
        <w:rPr>
          <w:rFonts w:ascii="Courier New" w:hAnsi="Courier New" w:cs="Courier New"/>
          <w:color w:val="CC7832"/>
          <w:sz w:val="18"/>
          <w:szCs w:val="18"/>
        </w:rPr>
        <w:br/>
        <w:t xml:space="preserve">    </w:t>
      </w:r>
      <w:r>
        <w:rPr>
          <w:rFonts w:ascii="Courier New" w:hAnsi="Courier New" w:cs="Courier New"/>
          <w:color w:val="A9B7C6"/>
          <w:sz w:val="18"/>
          <w:szCs w:val="18"/>
        </w:rPr>
        <w:t>Long timeDelta = timestamp - Long.</w:t>
      </w:r>
      <w:r>
        <w:rPr>
          <w:rFonts w:ascii="Courier New" w:hAnsi="Courier New" w:cs="Courier New"/>
          <w:i/>
          <w:iCs/>
          <w:color w:val="A9B7C6"/>
          <w:sz w:val="18"/>
          <w:szCs w:val="18"/>
        </w:rPr>
        <w:t>parseLong</w:t>
      </w:r>
      <w:r>
        <w:rPr>
          <w:rFonts w:ascii="Courier New" w:hAnsi="Courier New" w:cs="Courier New"/>
          <w:color w:val="A9B7C6"/>
          <w:sz w:val="18"/>
          <w:szCs w:val="18"/>
        </w:rPr>
        <w:t>(</w:t>
      </w:r>
      <w:r>
        <w:rPr>
          <w:rFonts w:ascii="Courier New" w:hAnsi="Courier New" w:cs="Courier New"/>
          <w:color w:val="9876AA"/>
          <w:sz w:val="18"/>
          <w:szCs w:val="18"/>
        </w:rPr>
        <w:t>mapOfTrackAndSETevents</w:t>
      </w:r>
      <w:r>
        <w:rPr>
          <w:rFonts w:ascii="Courier New" w:hAnsi="Courier New" w:cs="Courier New"/>
          <w:color w:val="A9B7C6"/>
          <w:sz w:val="18"/>
          <w:szCs w:val="18"/>
        </w:rPr>
        <w:t>.get(track).get(</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p>
    <w:p w:rsidR="00C92151" w:rsidRDefault="009209DC" w:rsidP="00575A4A">
      <w:pPr>
        <w:pStyle w:val="NoSpacing"/>
      </w:pPr>
      <w:r>
        <w:t xml:space="preserve">next is to check if the </w:t>
      </w:r>
      <w:r w:rsidRPr="00035AFF">
        <w:rPr>
          <w:b/>
          <w:i/>
        </w:rPr>
        <w:t>key</w:t>
      </w:r>
      <w:r w:rsidR="00035AFF">
        <w:rPr>
          <w:b/>
          <w:i/>
        </w:rPr>
        <w:t>AndHex</w:t>
      </w:r>
      <w:r>
        <w:t xml:space="preserve"> is in the </w:t>
      </w:r>
      <w:r w:rsidRPr="00035AFF">
        <w:rPr>
          <w:b/>
          <w:i/>
          <w:highlight w:val="white"/>
        </w:rPr>
        <w:t>mapOfHexValueToTrackNumber</w:t>
      </w:r>
      <w:r>
        <w:t>, this will see if there was ever a start to the trace, there are times where you only check only a section of the RWR files and could have ending events but no start, we should ignore those.</w:t>
      </w:r>
    </w:p>
    <w:p w:rsidR="009209DC" w:rsidRDefault="009209DC" w:rsidP="00575A4A">
      <w:pPr>
        <w:pStyle w:val="NoSpacing"/>
      </w:pPr>
    </w:p>
    <w:p w:rsidR="009209DC" w:rsidRDefault="009209DC" w:rsidP="00575A4A">
      <w:pPr>
        <w:pStyle w:val="NoSpacing"/>
      </w:pPr>
      <w:r>
        <w:t xml:space="preserve">If it is there the track number can be found in the </w:t>
      </w:r>
      <w:r w:rsidRPr="00035AFF">
        <w:rPr>
          <w:b/>
          <w:i/>
          <w:highlight w:val="white"/>
        </w:rPr>
        <w:t>mapOfHexValueToTrackNumber</w:t>
      </w:r>
    </w:p>
    <w:p w:rsidR="009209DC" w:rsidRDefault="009209DC" w:rsidP="00575A4A">
      <w:pPr>
        <w:pStyle w:val="NoSpacing"/>
      </w:pPr>
      <w:r>
        <w:t>Then we can get the time delta by using the first entry of the trace which is the start which will also have the timestamp.</w:t>
      </w:r>
    </w:p>
    <w:p w:rsidR="009209DC" w:rsidRDefault="009209DC" w:rsidP="00575A4A">
      <w:pPr>
        <w:pStyle w:val="NoSpacing"/>
      </w:pPr>
    </w:p>
    <w:p w:rsidR="009209DC" w:rsidRDefault="009209DC" w:rsidP="009209DC">
      <w:pPr>
        <w:shd w:val="clear" w:color="auto" w:fill="2B2B2B"/>
        <w:autoSpaceDE w:val="0"/>
        <w:autoSpaceDN w:val="0"/>
        <w:adjustRightInd w:val="0"/>
        <w:spacing w:after="0" w:line="240" w:lineRule="auto"/>
        <w:rPr>
          <w:rFonts w:ascii="Courier New" w:hAnsi="Courier New" w:cs="Courier New"/>
          <w:color w:val="A9B7C6"/>
          <w:sz w:val="18"/>
          <w:szCs w:val="18"/>
        </w:rPr>
      </w:pPr>
      <w:r>
        <w:rPr>
          <w:rFonts w:ascii="Courier New" w:hAnsi="Courier New" w:cs="Courier New"/>
          <w:color w:val="CC7832"/>
          <w:sz w:val="18"/>
          <w:szCs w:val="18"/>
        </w:rPr>
        <w:t>if</w:t>
      </w:r>
      <w:r>
        <w:rPr>
          <w:rFonts w:ascii="Courier New" w:hAnsi="Courier New" w:cs="Courier New"/>
          <w:color w:val="A9B7C6"/>
          <w:sz w:val="18"/>
          <w:szCs w:val="18"/>
        </w:rPr>
        <w:t>(</w:t>
      </w:r>
      <w:r>
        <w:rPr>
          <w:rFonts w:ascii="Courier New" w:hAnsi="Courier New" w:cs="Courier New"/>
          <w:color w:val="9876AA"/>
          <w:sz w:val="18"/>
          <w:szCs w:val="18"/>
        </w:rPr>
        <w:t xml:space="preserve">currentResult </w:t>
      </w:r>
      <w:r>
        <w:rPr>
          <w:rFonts w:ascii="Courier New" w:hAnsi="Courier New" w:cs="Courier New"/>
          <w:color w:val="A9B7C6"/>
          <w:sz w:val="18"/>
          <w:szCs w:val="18"/>
        </w:rPr>
        <w:t xml:space="preserve">&lt; </w:t>
      </w:r>
      <w:r>
        <w:rPr>
          <w:rFonts w:ascii="Courier New" w:hAnsi="Courier New" w:cs="Courier New"/>
          <w:color w:val="6897BB"/>
          <w:sz w:val="18"/>
          <w:szCs w:val="18"/>
        </w:rPr>
        <w:t>20</w:t>
      </w:r>
      <w:r>
        <w:rPr>
          <w:rFonts w:ascii="Courier New" w:hAnsi="Courier New" w:cs="Courier New"/>
          <w:color w:val="A9B7C6"/>
          <w:sz w:val="18"/>
          <w:szCs w:val="18"/>
        </w:rPr>
        <w:t>){</w:t>
      </w:r>
      <w:r>
        <w:rPr>
          <w:rFonts w:ascii="Courier New" w:hAnsi="Courier New" w:cs="Courier New"/>
          <w:color w:val="A9B7C6"/>
          <w:sz w:val="18"/>
          <w:szCs w:val="18"/>
        </w:rPr>
        <w:br/>
        <w:t xml:space="preserve">    </w:t>
      </w:r>
      <w:r>
        <w:rPr>
          <w:rFonts w:ascii="Courier New" w:hAnsi="Courier New" w:cs="Courier New"/>
          <w:color w:val="9876AA"/>
          <w:sz w:val="18"/>
          <w:szCs w:val="18"/>
        </w:rPr>
        <w:t>topResults</w:t>
      </w:r>
      <w:r>
        <w:rPr>
          <w:rFonts w:ascii="Courier New" w:hAnsi="Courier New" w:cs="Courier New"/>
          <w:color w:val="A9B7C6"/>
          <w:sz w:val="18"/>
          <w:szCs w:val="18"/>
        </w:rPr>
        <w:t>.add(timeDelta)</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Collections.</w:t>
      </w:r>
      <w:r>
        <w:rPr>
          <w:rFonts w:ascii="Courier New" w:hAnsi="Courier New" w:cs="Courier New"/>
          <w:i/>
          <w:iCs/>
          <w:color w:val="A9B7C6"/>
          <w:sz w:val="18"/>
          <w:szCs w:val="18"/>
        </w:rPr>
        <w:t>sort</w:t>
      </w:r>
      <w:r>
        <w:rPr>
          <w:rFonts w:ascii="Courier New" w:hAnsi="Courier New" w:cs="Courier New"/>
          <w:color w:val="A9B7C6"/>
          <w:sz w:val="18"/>
          <w:szCs w:val="18"/>
        </w:rPr>
        <w:t>(</w:t>
      </w:r>
      <w:r>
        <w:rPr>
          <w:rFonts w:ascii="Courier New" w:hAnsi="Courier New" w:cs="Courier New"/>
          <w:color w:val="9876AA"/>
          <w:sz w:val="18"/>
          <w:szCs w:val="18"/>
        </w:rPr>
        <w:t>topResults</w:t>
      </w:r>
      <w:r>
        <w:rPr>
          <w:rFonts w:ascii="Courier New" w:hAnsi="Courier New" w:cs="Courier New"/>
          <w:color w:val="CC7832"/>
          <w:sz w:val="18"/>
          <w:szCs w:val="18"/>
        </w:rPr>
        <w:t xml:space="preserve">, </w:t>
      </w:r>
      <w:r>
        <w:rPr>
          <w:rFonts w:ascii="Courier New" w:hAnsi="Courier New" w:cs="Courier New"/>
          <w:color w:val="A9B7C6"/>
          <w:sz w:val="18"/>
          <w:szCs w:val="18"/>
        </w:rPr>
        <w:t>Collections.</w:t>
      </w:r>
      <w:r>
        <w:rPr>
          <w:rFonts w:ascii="Courier New" w:hAnsi="Courier New" w:cs="Courier New"/>
          <w:i/>
          <w:iCs/>
          <w:color w:val="A9B7C6"/>
          <w:sz w:val="18"/>
          <w:szCs w:val="18"/>
        </w:rPr>
        <w:t>reverseOrder</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9876AA"/>
          <w:sz w:val="18"/>
          <w:szCs w:val="18"/>
        </w:rPr>
        <w:t>currentResult</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r>
      <w:r>
        <w:rPr>
          <w:rFonts w:ascii="Courier New" w:hAnsi="Courier New" w:cs="Courier New"/>
          <w:color w:val="A9B7C6"/>
          <w:sz w:val="18"/>
          <w:szCs w:val="18"/>
        </w:rPr>
        <w:t xml:space="preserve">} </w:t>
      </w:r>
      <w:r>
        <w:rPr>
          <w:rFonts w:ascii="Courier New" w:hAnsi="Courier New" w:cs="Courier New"/>
          <w:color w:val="CC7832"/>
          <w:sz w:val="18"/>
          <w:szCs w:val="18"/>
        </w:rPr>
        <w:t xml:space="preserve">else </w:t>
      </w:r>
      <w:r>
        <w:rPr>
          <w:rFonts w:ascii="Courier New" w:hAnsi="Courier New" w:cs="Courier New"/>
          <w:color w:val="A9B7C6"/>
          <w:sz w:val="18"/>
          <w:szCs w:val="18"/>
        </w:rPr>
        <w:t>{</w:t>
      </w:r>
      <w:r>
        <w:rPr>
          <w:rFonts w:ascii="Courier New" w:hAnsi="Courier New" w:cs="Courier New"/>
          <w:color w:val="A9B7C6"/>
          <w:sz w:val="18"/>
          <w:szCs w:val="18"/>
        </w:rPr>
        <w:br/>
        <w:t xml:space="preserve">    </w:t>
      </w:r>
      <w:r>
        <w:rPr>
          <w:rFonts w:ascii="Courier New" w:hAnsi="Courier New" w:cs="Courier New"/>
          <w:color w:val="CC7832"/>
          <w:sz w:val="18"/>
          <w:szCs w:val="18"/>
        </w:rPr>
        <w:t>if</w:t>
      </w:r>
      <w:r>
        <w:rPr>
          <w:rFonts w:ascii="Courier New" w:hAnsi="Courier New" w:cs="Courier New"/>
          <w:color w:val="A9B7C6"/>
          <w:sz w:val="18"/>
          <w:szCs w:val="18"/>
        </w:rPr>
        <w:t xml:space="preserve">(timeDelta &gt; </w:t>
      </w:r>
      <w:r>
        <w:rPr>
          <w:rFonts w:ascii="Courier New" w:hAnsi="Courier New" w:cs="Courier New"/>
          <w:color w:val="9876AA"/>
          <w:sz w:val="18"/>
          <w:szCs w:val="18"/>
        </w:rPr>
        <w:t>topResults</w:t>
      </w:r>
      <w:r>
        <w:rPr>
          <w:rFonts w:ascii="Courier New" w:hAnsi="Courier New" w:cs="Courier New"/>
          <w:color w:val="A9B7C6"/>
          <w:sz w:val="18"/>
          <w:szCs w:val="18"/>
        </w:rPr>
        <w:t>.get(</w:t>
      </w:r>
      <w:r>
        <w:rPr>
          <w:rFonts w:ascii="Courier New" w:hAnsi="Courier New" w:cs="Courier New"/>
          <w:color w:val="9876AA"/>
          <w:sz w:val="18"/>
          <w:szCs w:val="18"/>
        </w:rPr>
        <w:t xml:space="preserve">maxResults </w:t>
      </w:r>
      <w:r>
        <w:rPr>
          <w:rFonts w:ascii="Courier New" w:hAnsi="Courier New" w:cs="Courier New"/>
          <w:color w:val="A9B7C6"/>
          <w:sz w:val="18"/>
          <w:szCs w:val="18"/>
        </w:rPr>
        <w:t xml:space="preserve">- </w:t>
      </w:r>
      <w:r>
        <w:rPr>
          <w:rFonts w:ascii="Courier New" w:hAnsi="Courier New" w:cs="Courier New"/>
          <w:color w:val="6897BB"/>
          <w:sz w:val="18"/>
          <w:szCs w:val="18"/>
        </w:rPr>
        <w:t>1</w:t>
      </w:r>
      <w:r>
        <w:rPr>
          <w:rFonts w:ascii="Courier New" w:hAnsi="Courier New" w:cs="Courier New"/>
          <w:color w:val="A9B7C6"/>
          <w:sz w:val="18"/>
          <w:szCs w:val="18"/>
        </w:rPr>
        <w:t>)){</w:t>
      </w:r>
      <w:r>
        <w:rPr>
          <w:rFonts w:ascii="Courier New" w:hAnsi="Courier New" w:cs="Courier New"/>
          <w:color w:val="A9B7C6"/>
          <w:sz w:val="18"/>
          <w:szCs w:val="18"/>
        </w:rPr>
        <w:br/>
        <w:t xml:space="preserve">        </w:t>
      </w:r>
      <w:r>
        <w:rPr>
          <w:rFonts w:ascii="Courier New" w:hAnsi="Courier New" w:cs="Courier New"/>
          <w:color w:val="9876AA"/>
          <w:sz w:val="18"/>
          <w:szCs w:val="18"/>
        </w:rPr>
        <w:t>topResults</w:t>
      </w:r>
      <w:r>
        <w:rPr>
          <w:rFonts w:ascii="Courier New" w:hAnsi="Courier New" w:cs="Courier New"/>
          <w:color w:val="A9B7C6"/>
          <w:sz w:val="18"/>
          <w:szCs w:val="18"/>
        </w:rPr>
        <w:t>.set(</w:t>
      </w:r>
      <w:r>
        <w:rPr>
          <w:rFonts w:ascii="Courier New" w:hAnsi="Courier New" w:cs="Courier New"/>
          <w:color w:val="9876AA"/>
          <w:sz w:val="18"/>
          <w:szCs w:val="18"/>
        </w:rPr>
        <w:t xml:space="preserve">maxResults </w:t>
      </w:r>
      <w:r>
        <w:rPr>
          <w:rFonts w:ascii="Courier New" w:hAnsi="Courier New" w:cs="Courier New"/>
          <w:color w:val="A9B7C6"/>
          <w:sz w:val="18"/>
          <w:szCs w:val="18"/>
        </w:rPr>
        <w:t xml:space="preserve">- </w:t>
      </w:r>
      <w:r>
        <w:rPr>
          <w:rFonts w:ascii="Courier New" w:hAnsi="Courier New" w:cs="Courier New"/>
          <w:color w:val="6897BB"/>
          <w:sz w:val="18"/>
          <w:szCs w:val="18"/>
        </w:rPr>
        <w:t>1</w:t>
      </w:r>
      <w:r>
        <w:rPr>
          <w:rFonts w:ascii="Courier New" w:hAnsi="Courier New" w:cs="Courier New"/>
          <w:color w:val="CC7832"/>
          <w:sz w:val="18"/>
          <w:szCs w:val="18"/>
        </w:rPr>
        <w:t xml:space="preserve">, </w:t>
      </w:r>
      <w:r>
        <w:rPr>
          <w:rFonts w:ascii="Courier New" w:hAnsi="Courier New" w:cs="Courier New"/>
          <w:color w:val="A9B7C6"/>
          <w:sz w:val="18"/>
          <w:szCs w:val="18"/>
        </w:rPr>
        <w:t>timeDelta)</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Collections.</w:t>
      </w:r>
      <w:r>
        <w:rPr>
          <w:rFonts w:ascii="Courier New" w:hAnsi="Courier New" w:cs="Courier New"/>
          <w:i/>
          <w:iCs/>
          <w:color w:val="A9B7C6"/>
          <w:sz w:val="18"/>
          <w:szCs w:val="18"/>
        </w:rPr>
        <w:t>sort</w:t>
      </w:r>
      <w:r>
        <w:rPr>
          <w:rFonts w:ascii="Courier New" w:hAnsi="Courier New" w:cs="Courier New"/>
          <w:color w:val="A9B7C6"/>
          <w:sz w:val="18"/>
          <w:szCs w:val="18"/>
        </w:rPr>
        <w:t>(</w:t>
      </w:r>
      <w:r>
        <w:rPr>
          <w:rFonts w:ascii="Courier New" w:hAnsi="Courier New" w:cs="Courier New"/>
          <w:color w:val="9876AA"/>
          <w:sz w:val="18"/>
          <w:szCs w:val="18"/>
        </w:rPr>
        <w:t>topResults</w:t>
      </w:r>
      <w:r>
        <w:rPr>
          <w:rFonts w:ascii="Courier New" w:hAnsi="Courier New" w:cs="Courier New"/>
          <w:color w:val="CC7832"/>
          <w:sz w:val="18"/>
          <w:szCs w:val="18"/>
        </w:rPr>
        <w:t xml:space="preserve">, </w:t>
      </w:r>
      <w:r>
        <w:rPr>
          <w:rFonts w:ascii="Courier New" w:hAnsi="Courier New" w:cs="Courier New"/>
          <w:color w:val="A9B7C6"/>
          <w:sz w:val="18"/>
          <w:szCs w:val="18"/>
        </w:rPr>
        <w:t>Collections.</w:t>
      </w:r>
      <w:r>
        <w:rPr>
          <w:rFonts w:ascii="Courier New" w:hAnsi="Courier New" w:cs="Courier New"/>
          <w:i/>
          <w:iCs/>
          <w:color w:val="A9B7C6"/>
          <w:sz w:val="18"/>
          <w:szCs w:val="18"/>
        </w:rPr>
        <w:t>reverseOrder</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r>
      <w:r>
        <w:rPr>
          <w:rFonts w:ascii="Courier New" w:hAnsi="Courier New" w:cs="Courier New"/>
          <w:color w:val="CC7832"/>
          <w:sz w:val="18"/>
          <w:szCs w:val="18"/>
        </w:rPr>
        <w:br/>
        <w:t xml:space="preserve">        </w:t>
      </w:r>
      <w:r>
        <w:rPr>
          <w:rFonts w:ascii="Courier New" w:hAnsi="Courier New" w:cs="Courier New"/>
          <w:color w:val="808080"/>
          <w:sz w:val="18"/>
          <w:szCs w:val="18"/>
        </w:rPr>
        <w:t>//adding setevents to track number</w:t>
      </w:r>
      <w:r>
        <w:rPr>
          <w:rFonts w:ascii="Courier New" w:hAnsi="Courier New" w:cs="Courier New"/>
          <w:color w:val="808080"/>
          <w:sz w:val="18"/>
          <w:szCs w:val="18"/>
        </w:rPr>
        <w:br/>
        <w:t xml:space="preserve">        </w:t>
      </w:r>
      <w:r>
        <w:rPr>
          <w:rFonts w:ascii="Courier New" w:hAnsi="Courier New" w:cs="Courier New"/>
          <w:color w:val="A9B7C6"/>
          <w:sz w:val="18"/>
          <w:szCs w:val="18"/>
        </w:rPr>
        <w:t xml:space="preserve">String[] usefulInfo = </w:t>
      </w:r>
      <w:r>
        <w:rPr>
          <w:rFonts w:ascii="Courier New" w:hAnsi="Courier New" w:cs="Courier New"/>
          <w:color w:val="CC7832"/>
          <w:sz w:val="18"/>
          <w:szCs w:val="18"/>
        </w:rPr>
        <w:t xml:space="preserve">new </w:t>
      </w:r>
      <w:r>
        <w:rPr>
          <w:rFonts w:ascii="Courier New" w:hAnsi="Courier New" w:cs="Courier New"/>
          <w:color w:val="A9B7C6"/>
          <w:sz w:val="18"/>
          <w:szCs w:val="18"/>
        </w:rPr>
        <w:t>String[]{timestamp.toString()</w:t>
      </w:r>
      <w:r>
        <w:rPr>
          <w:rFonts w:ascii="Courier New" w:hAnsi="Courier New" w:cs="Courier New"/>
          <w:color w:val="CC7832"/>
          <w:sz w:val="18"/>
          <w:szCs w:val="18"/>
        </w:rPr>
        <w:t xml:space="preserve">, </w:t>
      </w:r>
      <w:r>
        <w:rPr>
          <w:rFonts w:ascii="Courier New" w:hAnsi="Courier New" w:cs="Courier New"/>
          <w:color w:val="A9B7C6"/>
          <w:sz w:val="18"/>
          <w:szCs w:val="18"/>
        </w:rPr>
        <w:t>name</w:t>
      </w:r>
      <w:r>
        <w:rPr>
          <w:rFonts w:ascii="Courier New" w:hAnsi="Courier New" w:cs="Courier New"/>
          <w:color w:val="CC7832"/>
          <w:sz w:val="18"/>
          <w:szCs w:val="18"/>
        </w:rPr>
        <w:t xml:space="preserve">, </w:t>
      </w:r>
      <w:r>
        <w:rPr>
          <w:rFonts w:ascii="Courier New" w:hAnsi="Courier New" w:cs="Courier New"/>
          <w:color w:val="A9B7C6"/>
          <w:sz w:val="18"/>
          <w:szCs w:val="18"/>
        </w:rPr>
        <w:t>keyAndHex}</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9876AA"/>
          <w:sz w:val="18"/>
          <w:szCs w:val="18"/>
        </w:rPr>
        <w:t>mapOfTrackAndSETevents</w:t>
      </w:r>
      <w:r>
        <w:rPr>
          <w:rFonts w:ascii="Courier New" w:hAnsi="Courier New" w:cs="Courier New"/>
          <w:color w:val="A9B7C6"/>
          <w:sz w:val="18"/>
          <w:szCs w:val="18"/>
        </w:rPr>
        <w:t>.get(track).add(usefulInfo)</w:t>
      </w:r>
      <w:r>
        <w:rPr>
          <w:rFonts w:ascii="Courier New" w:hAnsi="Courier New" w:cs="Courier New"/>
          <w:color w:val="CC7832"/>
          <w:sz w:val="18"/>
          <w:szCs w:val="18"/>
        </w:rPr>
        <w:t>;</w:t>
      </w:r>
      <w:r>
        <w:rPr>
          <w:rFonts w:ascii="Courier New" w:hAnsi="Courier New" w:cs="Courier New"/>
          <w:color w:val="CC7832"/>
          <w:sz w:val="18"/>
          <w:szCs w:val="18"/>
        </w:rPr>
        <w:br/>
      </w:r>
      <w:r>
        <w:rPr>
          <w:rFonts w:ascii="Courier New" w:hAnsi="Courier New" w:cs="Courier New"/>
          <w:color w:val="CC7832"/>
          <w:sz w:val="18"/>
          <w:szCs w:val="18"/>
        </w:rPr>
        <w:br/>
        <w:t xml:space="preserve">        </w:t>
      </w:r>
      <w:r>
        <w:rPr>
          <w:rFonts w:ascii="Courier New" w:hAnsi="Courier New" w:cs="Courier New"/>
          <w:color w:val="A9B7C6"/>
          <w:sz w:val="18"/>
          <w:szCs w:val="18"/>
        </w:rPr>
        <w:t xml:space="preserve">String[] calculatedInfo = </w:t>
      </w:r>
      <w:r>
        <w:rPr>
          <w:rFonts w:ascii="Courier New" w:hAnsi="Courier New" w:cs="Courier New"/>
          <w:color w:val="CC7832"/>
          <w:sz w:val="18"/>
          <w:szCs w:val="18"/>
        </w:rPr>
        <w:t xml:space="preserve">new </w:t>
      </w:r>
      <w:r>
        <w:rPr>
          <w:rFonts w:ascii="Courier New" w:hAnsi="Courier New" w:cs="Courier New"/>
          <w:color w:val="A9B7C6"/>
          <w:sz w:val="18"/>
          <w:szCs w:val="18"/>
        </w:rPr>
        <w:t>String[]{</w:t>
      </w:r>
      <w:r>
        <w:rPr>
          <w:rFonts w:ascii="Courier New" w:hAnsi="Courier New" w:cs="Courier New"/>
          <w:color w:val="6A8759"/>
          <w:sz w:val="18"/>
          <w:szCs w:val="18"/>
        </w:rPr>
        <w:t>"Time Delta"</w:t>
      </w:r>
      <w:r>
        <w:rPr>
          <w:rFonts w:ascii="Courier New" w:hAnsi="Courier New" w:cs="Courier New"/>
          <w:color w:val="CC7832"/>
          <w:sz w:val="18"/>
          <w:szCs w:val="18"/>
        </w:rPr>
        <w:t xml:space="preserve">, </w:t>
      </w:r>
      <w:r>
        <w:rPr>
          <w:rFonts w:ascii="Courier New" w:hAnsi="Courier New" w:cs="Courier New"/>
          <w:color w:val="A9B7C6"/>
          <w:sz w:val="18"/>
          <w:szCs w:val="18"/>
        </w:rPr>
        <w:t>timeDelta.toString()}</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9876AA"/>
          <w:sz w:val="18"/>
          <w:szCs w:val="18"/>
        </w:rPr>
        <w:t>mapOfTrackAndSETevents</w:t>
      </w:r>
      <w:r>
        <w:rPr>
          <w:rFonts w:ascii="Courier New" w:hAnsi="Courier New" w:cs="Courier New"/>
          <w:color w:val="A9B7C6"/>
          <w:sz w:val="18"/>
          <w:szCs w:val="18"/>
        </w:rPr>
        <w:t>.get(track).add(calculatedInfo)</w:t>
      </w:r>
      <w:r>
        <w:rPr>
          <w:rFonts w:ascii="Courier New" w:hAnsi="Courier New" w:cs="Courier New"/>
          <w:color w:val="CC7832"/>
          <w:sz w:val="18"/>
          <w:szCs w:val="18"/>
        </w:rPr>
        <w:t>;</w:t>
      </w:r>
      <w:r>
        <w:rPr>
          <w:rFonts w:ascii="Courier New" w:hAnsi="Courier New" w:cs="Courier New"/>
          <w:color w:val="CC7832"/>
          <w:sz w:val="18"/>
          <w:szCs w:val="18"/>
        </w:rPr>
        <w:br/>
      </w:r>
      <w:r>
        <w:rPr>
          <w:rFonts w:ascii="Courier New" w:hAnsi="Courier New" w:cs="Courier New"/>
          <w:color w:val="CC7832"/>
          <w:sz w:val="18"/>
          <w:szCs w:val="18"/>
        </w:rPr>
        <w:br/>
        <w:t xml:space="preserve">        for </w:t>
      </w:r>
      <w:r>
        <w:rPr>
          <w:rFonts w:ascii="Courier New" w:hAnsi="Courier New" w:cs="Courier New"/>
          <w:color w:val="A9B7C6"/>
          <w:sz w:val="18"/>
          <w:szCs w:val="18"/>
        </w:rPr>
        <w:t xml:space="preserve">(String[] rowData : </w:t>
      </w:r>
      <w:r>
        <w:rPr>
          <w:rFonts w:ascii="Courier New" w:hAnsi="Courier New" w:cs="Courier New"/>
          <w:color w:val="9876AA"/>
          <w:sz w:val="18"/>
          <w:szCs w:val="18"/>
        </w:rPr>
        <w:t>mapOfTrackAndSETevents</w:t>
      </w:r>
      <w:r>
        <w:rPr>
          <w:rFonts w:ascii="Courier New" w:hAnsi="Courier New" w:cs="Courier New"/>
          <w:color w:val="A9B7C6"/>
          <w:sz w:val="18"/>
          <w:szCs w:val="18"/>
        </w:rPr>
        <w:t>.get(track)){</w:t>
      </w:r>
      <w:r>
        <w:rPr>
          <w:rFonts w:ascii="Courier New" w:hAnsi="Courier New" w:cs="Courier New"/>
          <w:color w:val="A9B7C6"/>
          <w:sz w:val="18"/>
          <w:szCs w:val="18"/>
        </w:rPr>
        <w:br/>
        <w:t xml:space="preserve">            </w:t>
      </w:r>
      <w:r>
        <w:rPr>
          <w:rFonts w:ascii="Courier New" w:hAnsi="Courier New" w:cs="Courier New"/>
          <w:i/>
          <w:iCs/>
          <w:color w:val="9876AA"/>
          <w:sz w:val="18"/>
          <w:szCs w:val="18"/>
        </w:rPr>
        <w:t>fileWriter</w:t>
      </w:r>
      <w:r>
        <w:rPr>
          <w:rFonts w:ascii="Courier New" w:hAnsi="Courier New" w:cs="Courier New"/>
          <w:color w:val="A9B7C6"/>
          <w:sz w:val="18"/>
          <w:szCs w:val="18"/>
        </w:rPr>
        <w:t>.append(String.</w:t>
      </w:r>
      <w:r>
        <w:rPr>
          <w:rFonts w:ascii="Courier New" w:hAnsi="Courier New" w:cs="Courier New"/>
          <w:i/>
          <w:iCs/>
          <w:color w:val="A9B7C6"/>
          <w:sz w:val="18"/>
          <w:szCs w:val="18"/>
        </w:rPr>
        <w:t>join</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 xml:space="preserve">, </w:t>
      </w:r>
      <w:r>
        <w:rPr>
          <w:rFonts w:ascii="Courier New" w:hAnsi="Courier New" w:cs="Courier New"/>
          <w:color w:val="A9B7C6"/>
          <w:sz w:val="18"/>
          <w:szCs w:val="18"/>
        </w:rPr>
        <w:t>rowData))</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i/>
          <w:iCs/>
          <w:color w:val="9876AA"/>
          <w:sz w:val="18"/>
          <w:szCs w:val="18"/>
        </w:rPr>
        <w:t>fileWriter</w:t>
      </w:r>
      <w:r>
        <w:rPr>
          <w:rFonts w:ascii="Courier New" w:hAnsi="Courier New" w:cs="Courier New"/>
          <w:color w:val="A9B7C6"/>
          <w:sz w:val="18"/>
          <w:szCs w:val="18"/>
        </w:rPr>
        <w:t>.append(</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lastRenderedPageBreak/>
        <w:t xml:space="preserve">    }</w:t>
      </w:r>
      <w:r>
        <w:rPr>
          <w:rFonts w:ascii="Courier New" w:hAnsi="Courier New" w:cs="Courier New"/>
          <w:color w:val="A9B7C6"/>
          <w:sz w:val="18"/>
          <w:szCs w:val="18"/>
        </w:rPr>
        <w:br/>
        <w:t>}</w:t>
      </w:r>
    </w:p>
    <w:p w:rsidR="009209DC" w:rsidRDefault="000903CE" w:rsidP="00575A4A">
      <w:pPr>
        <w:pStyle w:val="NoSpacing"/>
      </w:pPr>
      <w:r>
        <w:t>Next,</w:t>
      </w:r>
      <w:r w:rsidR="009209DC">
        <w:t xml:space="preserve"> we need to check if the result is the first 20 (max results or outliers we want from the RWR files</w:t>
      </w:r>
      <w:r w:rsidR="00462924">
        <w:t xml:space="preserve">) because we need to </w:t>
      </w:r>
      <w:r w:rsidR="00462924" w:rsidRPr="000903CE">
        <w:rPr>
          <w:b/>
        </w:rPr>
        <w:t>populate our list</w:t>
      </w:r>
      <w:r w:rsidR="00462924">
        <w:t xml:space="preserve"> with data the rest of the time deltas can compare with.</w:t>
      </w:r>
    </w:p>
    <w:p w:rsidR="00462924" w:rsidRDefault="00462924" w:rsidP="00575A4A">
      <w:pPr>
        <w:pStyle w:val="NoSpacing"/>
      </w:pPr>
    </w:p>
    <w:p w:rsidR="00462924" w:rsidRDefault="00462924" w:rsidP="00575A4A">
      <w:pPr>
        <w:pStyle w:val="NoSpacing"/>
      </w:pPr>
      <w:r w:rsidRPr="000903CE">
        <w:rPr>
          <w:b/>
        </w:rPr>
        <w:t>List is sorted</w:t>
      </w:r>
      <w:r>
        <w:t xml:space="preserve"> so that we only need to check the 20</w:t>
      </w:r>
      <w:r w:rsidRPr="00462924">
        <w:rPr>
          <w:vertAlign w:val="superscript"/>
        </w:rPr>
        <w:t>th</w:t>
      </w:r>
      <w:r>
        <w:t xml:space="preserve"> entry in the list, if its greater than we can </w:t>
      </w:r>
      <w:r w:rsidRPr="000903CE">
        <w:rPr>
          <w:b/>
        </w:rPr>
        <w:t>replace the data</w:t>
      </w:r>
      <w:r>
        <w:t xml:space="preserve"> with the time delta we currently have and then we need to sort it again because it might not necessarily be the 20</w:t>
      </w:r>
      <w:r w:rsidRPr="00462924">
        <w:rPr>
          <w:vertAlign w:val="superscript"/>
        </w:rPr>
        <w:t>th</w:t>
      </w:r>
      <w:r>
        <w:t xml:space="preserve"> worst time.</w:t>
      </w:r>
    </w:p>
    <w:p w:rsidR="00462924" w:rsidRDefault="00462924" w:rsidP="00575A4A">
      <w:pPr>
        <w:pStyle w:val="NoSpacing"/>
      </w:pPr>
    </w:p>
    <w:p w:rsidR="00462924" w:rsidRDefault="00462924" w:rsidP="00575A4A">
      <w:pPr>
        <w:pStyle w:val="NoSpacing"/>
      </w:pPr>
      <w:r>
        <w:t xml:space="preserve">Then we can </w:t>
      </w:r>
      <w:r w:rsidRPr="00A82099">
        <w:rPr>
          <w:b/>
        </w:rPr>
        <w:t>add the ending SET event</w:t>
      </w:r>
      <w:r>
        <w:t xml:space="preserve"> to the </w:t>
      </w:r>
      <w:r w:rsidRPr="00A82099">
        <w:rPr>
          <w:b/>
          <w:i/>
        </w:rPr>
        <w:t>track number map</w:t>
      </w:r>
      <w:r>
        <w:t xml:space="preserve"> that has been holding </w:t>
      </w:r>
      <w:r w:rsidR="00A82099">
        <w:t>all</w:t>
      </w:r>
      <w:r>
        <w:t xml:space="preserve"> our other SET events like start event or in between events. </w:t>
      </w:r>
    </w:p>
    <w:p w:rsidR="009209DC" w:rsidRDefault="009209DC" w:rsidP="00575A4A">
      <w:pPr>
        <w:pStyle w:val="NoSpacing"/>
      </w:pPr>
    </w:p>
    <w:p w:rsidR="00462924" w:rsidRDefault="00462924" w:rsidP="00575A4A">
      <w:pPr>
        <w:pStyle w:val="NoSpacing"/>
      </w:pPr>
      <w:r>
        <w:t xml:space="preserve">Then we can </w:t>
      </w:r>
      <w:r w:rsidR="00A82099" w:rsidRPr="00A82099">
        <w:rPr>
          <w:b/>
        </w:rPr>
        <w:t xml:space="preserve">file </w:t>
      </w:r>
      <w:r w:rsidRPr="00A82099">
        <w:rPr>
          <w:b/>
        </w:rPr>
        <w:t>write it to a CSV</w:t>
      </w:r>
      <w:r>
        <w:t xml:space="preserve"> file because… </w:t>
      </w:r>
    </w:p>
    <w:p w:rsidR="00A82099" w:rsidRDefault="00A82099" w:rsidP="00575A4A">
      <w:pPr>
        <w:pStyle w:val="NoSpacing"/>
      </w:pPr>
    </w:p>
    <w:p w:rsidR="00462924" w:rsidRDefault="00462924" w:rsidP="00462924">
      <w:pPr>
        <w:shd w:val="clear" w:color="auto" w:fill="2B2B2B"/>
        <w:autoSpaceDE w:val="0"/>
        <w:autoSpaceDN w:val="0"/>
        <w:adjustRightInd w:val="0"/>
        <w:spacing w:after="0" w:line="240" w:lineRule="auto"/>
        <w:rPr>
          <w:rFonts w:ascii="Courier New" w:hAnsi="Courier New" w:cs="Courier New"/>
          <w:color w:val="CC7832"/>
          <w:sz w:val="18"/>
          <w:szCs w:val="18"/>
        </w:rPr>
      </w:pPr>
      <w:r>
        <w:rPr>
          <w:rFonts w:ascii="Courier New" w:hAnsi="Courier New" w:cs="Courier New"/>
          <w:color w:val="9876AA"/>
          <w:sz w:val="18"/>
          <w:szCs w:val="18"/>
        </w:rPr>
        <w:t>mapOfTrackAndSETevents</w:t>
      </w:r>
      <w:r>
        <w:rPr>
          <w:rFonts w:ascii="Courier New" w:hAnsi="Courier New" w:cs="Courier New"/>
          <w:color w:val="A9B7C6"/>
          <w:sz w:val="18"/>
          <w:szCs w:val="18"/>
        </w:rPr>
        <w:t>.remove(track)</w:t>
      </w:r>
      <w:r>
        <w:rPr>
          <w:rFonts w:ascii="Courier New" w:hAnsi="Courier New" w:cs="Courier New"/>
          <w:color w:val="CC7832"/>
          <w:sz w:val="18"/>
          <w:szCs w:val="18"/>
        </w:rPr>
        <w:t>;</w:t>
      </w:r>
      <w:r>
        <w:rPr>
          <w:rFonts w:ascii="Courier New" w:hAnsi="Courier New" w:cs="Courier New"/>
          <w:color w:val="CC7832"/>
          <w:sz w:val="18"/>
          <w:szCs w:val="18"/>
        </w:rPr>
        <w:br/>
      </w:r>
      <w:r>
        <w:rPr>
          <w:rFonts w:ascii="Courier New" w:hAnsi="Courier New" w:cs="Courier New"/>
          <w:color w:val="9876AA"/>
          <w:sz w:val="18"/>
          <w:szCs w:val="18"/>
        </w:rPr>
        <w:t>mapOfHexValueToTrackNumber</w:t>
      </w:r>
      <w:r>
        <w:rPr>
          <w:rFonts w:ascii="Courier New" w:hAnsi="Courier New" w:cs="Courier New"/>
          <w:color w:val="A9B7C6"/>
          <w:sz w:val="18"/>
          <w:szCs w:val="18"/>
        </w:rPr>
        <w:t>.remove(keyAndHex)</w:t>
      </w:r>
      <w:r>
        <w:rPr>
          <w:rFonts w:ascii="Courier New" w:hAnsi="Courier New" w:cs="Courier New"/>
          <w:color w:val="CC7832"/>
          <w:sz w:val="18"/>
          <w:szCs w:val="18"/>
        </w:rPr>
        <w:t>;</w:t>
      </w:r>
    </w:p>
    <w:p w:rsidR="00D201E6" w:rsidRDefault="00462924" w:rsidP="00462924">
      <w:pPr>
        <w:pStyle w:val="NoSpacing"/>
      </w:pPr>
      <w:r>
        <w:t xml:space="preserve">we do </w:t>
      </w:r>
      <w:r w:rsidRPr="00D201E6">
        <w:rPr>
          <w:b/>
          <w:i/>
        </w:rPr>
        <w:t>NOT</w:t>
      </w:r>
      <w:r>
        <w:t xml:space="preserve"> want to hold onto this data. Reason being:</w:t>
      </w:r>
    </w:p>
    <w:p w:rsidR="00D201E6" w:rsidRDefault="00462924" w:rsidP="00D201E6">
      <w:pPr>
        <w:pStyle w:val="NoSpacing"/>
        <w:numPr>
          <w:ilvl w:val="0"/>
          <w:numId w:val="4"/>
        </w:numPr>
      </w:pPr>
      <w:r>
        <w:t xml:space="preserve">In my example of finding </w:t>
      </w:r>
      <w:r w:rsidRPr="00D201E6">
        <w:rPr>
          <w:b/>
          <w:i/>
        </w:rPr>
        <w:t xml:space="preserve">FTL: HRF: Start Handle Flow (FFLBA-| sector offset| cnt| *HIMCmdIdx - host) </w:t>
      </w:r>
      <w:r>
        <w:t xml:space="preserve">this event occurred </w:t>
      </w:r>
      <w:r w:rsidRPr="00D201E6">
        <w:rPr>
          <w:b/>
          <w:i/>
        </w:rPr>
        <w:t>37818 times</w:t>
      </w:r>
      <w:r>
        <w:t xml:space="preserve">, which means 37818 tracks were made, increasing the size of our </w:t>
      </w:r>
      <w:r w:rsidRPr="00D201E6">
        <w:rPr>
          <w:b/>
          <w:i/>
        </w:rPr>
        <w:t>map_track_to_setevents</w:t>
      </w:r>
      <w:r>
        <w:t xml:space="preserve"> data structure. To alleviate this strain on the memory we can dump as the finish the track.</w:t>
      </w:r>
    </w:p>
    <w:p w:rsidR="008C2711" w:rsidRPr="00462924" w:rsidRDefault="00462924" w:rsidP="00D201E6">
      <w:pPr>
        <w:pStyle w:val="NoSpacing"/>
        <w:numPr>
          <w:ilvl w:val="0"/>
          <w:numId w:val="4"/>
        </w:numPr>
      </w:pPr>
      <w:r>
        <w:t xml:space="preserve">We want to prevent hashmap </w:t>
      </w:r>
      <w:r w:rsidRPr="00D201E6">
        <w:rPr>
          <w:b/>
        </w:rPr>
        <w:t>look up time</w:t>
      </w:r>
      <w:r>
        <w:t xml:space="preserve"> increasing and reduce memory usage.</w:t>
      </w:r>
    </w:p>
    <w:p w:rsidR="004E20ED" w:rsidRDefault="004E20ED" w:rsidP="00F30C23">
      <w:pPr>
        <w:pStyle w:val="NoSpacing"/>
      </w:pPr>
    </w:p>
    <w:p w:rsidR="00F20503" w:rsidRPr="00D201E6" w:rsidRDefault="000048F3" w:rsidP="00F30C23">
      <w:pPr>
        <w:pStyle w:val="NoSpacing"/>
        <w:rPr>
          <w:b/>
          <w:sz w:val="28"/>
        </w:rPr>
      </w:pPr>
      <w:r w:rsidRPr="00D201E6">
        <w:rPr>
          <w:b/>
          <w:sz w:val="28"/>
        </w:rPr>
        <w:t>DESTROY</w:t>
      </w:r>
    </w:p>
    <w:p w:rsidR="000048F3" w:rsidRDefault="000048F3" w:rsidP="000048F3">
      <w:pPr>
        <w:shd w:val="clear" w:color="auto" w:fill="2B2B2B"/>
        <w:autoSpaceDE w:val="0"/>
        <w:autoSpaceDN w:val="0"/>
        <w:adjustRightInd w:val="0"/>
        <w:spacing w:after="0" w:line="240" w:lineRule="auto"/>
        <w:rPr>
          <w:rFonts w:ascii="Courier New" w:hAnsi="Courier New" w:cs="Courier New"/>
          <w:color w:val="A9B7C6"/>
          <w:sz w:val="18"/>
          <w:szCs w:val="18"/>
        </w:rPr>
      </w:pPr>
      <w:r>
        <w:rPr>
          <w:rFonts w:ascii="Courier New" w:hAnsi="Courier New" w:cs="Courier New"/>
          <w:color w:val="CC7832"/>
          <w:sz w:val="18"/>
          <w:szCs w:val="18"/>
        </w:rPr>
        <w:t>try</w:t>
      </w:r>
      <w:r>
        <w:rPr>
          <w:rFonts w:ascii="Courier New" w:hAnsi="Courier New" w:cs="Courier New"/>
          <w:color w:val="A9B7C6"/>
          <w:sz w:val="18"/>
          <w:szCs w:val="18"/>
        </w:rPr>
        <w:t>{</w:t>
      </w:r>
      <w:r>
        <w:rPr>
          <w:rFonts w:ascii="Courier New" w:hAnsi="Courier New" w:cs="Courier New"/>
          <w:color w:val="A9B7C6"/>
          <w:sz w:val="18"/>
          <w:szCs w:val="18"/>
        </w:rPr>
        <w:br/>
        <w:t xml:space="preserve">    </w:t>
      </w:r>
      <w:r>
        <w:rPr>
          <w:rFonts w:ascii="Courier New" w:hAnsi="Courier New" w:cs="Courier New"/>
          <w:color w:val="CC7832"/>
          <w:sz w:val="18"/>
          <w:szCs w:val="18"/>
        </w:rPr>
        <w:t xml:space="preserve">for </w:t>
      </w:r>
      <w:r>
        <w:rPr>
          <w:rFonts w:ascii="Courier New" w:hAnsi="Courier New" w:cs="Courier New"/>
          <w:color w:val="A9B7C6"/>
          <w:sz w:val="18"/>
          <w:szCs w:val="18"/>
        </w:rPr>
        <w:t xml:space="preserve">(Long results : </w:t>
      </w:r>
      <w:r>
        <w:rPr>
          <w:rFonts w:ascii="Courier New" w:hAnsi="Courier New" w:cs="Courier New"/>
          <w:color w:val="9876AA"/>
          <w:sz w:val="18"/>
          <w:szCs w:val="18"/>
        </w:rPr>
        <w:t>topResults</w:t>
      </w:r>
      <w:r>
        <w:rPr>
          <w:rFonts w:ascii="Courier New" w:hAnsi="Courier New" w:cs="Courier New"/>
          <w:color w:val="A9B7C6"/>
          <w:sz w:val="18"/>
          <w:szCs w:val="18"/>
        </w:rPr>
        <w:t>) {</w:t>
      </w:r>
      <w:r>
        <w:rPr>
          <w:rFonts w:ascii="Courier New" w:hAnsi="Courier New" w:cs="Courier New"/>
          <w:color w:val="A9B7C6"/>
          <w:sz w:val="18"/>
          <w:szCs w:val="18"/>
        </w:rPr>
        <w:br/>
        <w:t xml:space="preserve">        </w:t>
      </w:r>
      <w:r>
        <w:rPr>
          <w:rFonts w:ascii="Courier New" w:hAnsi="Courier New" w:cs="Courier New"/>
          <w:i/>
          <w:iCs/>
          <w:color w:val="9876AA"/>
          <w:sz w:val="18"/>
          <w:szCs w:val="18"/>
        </w:rPr>
        <w:t>fileWriter</w:t>
      </w:r>
      <w:r>
        <w:rPr>
          <w:rFonts w:ascii="Courier New" w:hAnsi="Courier New" w:cs="Courier New"/>
          <w:color w:val="A9B7C6"/>
          <w:sz w:val="18"/>
          <w:szCs w:val="18"/>
        </w:rPr>
        <w:t>.append(results.toString())</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i/>
          <w:iCs/>
          <w:color w:val="9876AA"/>
          <w:sz w:val="18"/>
          <w:szCs w:val="18"/>
        </w:rPr>
        <w:t>fileWriter</w:t>
      </w:r>
      <w:r>
        <w:rPr>
          <w:rFonts w:ascii="Courier New" w:hAnsi="Courier New" w:cs="Courier New"/>
          <w:color w:val="A9B7C6"/>
          <w:sz w:val="18"/>
          <w:szCs w:val="18"/>
        </w:rPr>
        <w:t>.append(</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A9B7C6"/>
          <w:sz w:val="18"/>
          <w:szCs w:val="18"/>
        </w:rPr>
        <w:br/>
        <w:t xml:space="preserve">    </w:t>
      </w:r>
      <w:r>
        <w:rPr>
          <w:rFonts w:ascii="Courier New" w:hAnsi="Courier New" w:cs="Courier New"/>
          <w:i/>
          <w:iCs/>
          <w:color w:val="9876AA"/>
          <w:sz w:val="18"/>
          <w:szCs w:val="18"/>
        </w:rPr>
        <w:t>fileWriter</w:t>
      </w:r>
      <w:r>
        <w:rPr>
          <w:rFonts w:ascii="Courier New" w:hAnsi="Courier New" w:cs="Courier New"/>
          <w:color w:val="A9B7C6"/>
          <w:sz w:val="18"/>
          <w:szCs w:val="18"/>
        </w:rPr>
        <w:t>.flush()</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i/>
          <w:iCs/>
          <w:color w:val="9876AA"/>
          <w:sz w:val="18"/>
          <w:szCs w:val="18"/>
        </w:rPr>
        <w:t>fileWriter</w:t>
      </w:r>
      <w:r>
        <w:rPr>
          <w:rFonts w:ascii="Courier New" w:hAnsi="Courier New" w:cs="Courier New"/>
          <w:color w:val="A9B7C6"/>
          <w:sz w:val="18"/>
          <w:szCs w:val="18"/>
        </w:rPr>
        <w:t>.close()</w:t>
      </w:r>
      <w:r>
        <w:rPr>
          <w:rFonts w:ascii="Courier New" w:hAnsi="Courier New" w:cs="Courier New"/>
          <w:color w:val="CC7832"/>
          <w:sz w:val="18"/>
          <w:szCs w:val="18"/>
        </w:rPr>
        <w:t>;</w:t>
      </w:r>
      <w:r>
        <w:rPr>
          <w:rFonts w:ascii="Courier New" w:hAnsi="Courier New" w:cs="Courier New"/>
          <w:color w:val="CC7832"/>
          <w:sz w:val="18"/>
          <w:szCs w:val="18"/>
        </w:rPr>
        <w:br/>
      </w:r>
      <w:r>
        <w:rPr>
          <w:rFonts w:ascii="Courier New" w:hAnsi="Courier New" w:cs="Courier New"/>
          <w:color w:val="A9B7C6"/>
          <w:sz w:val="18"/>
          <w:szCs w:val="18"/>
        </w:rPr>
        <w:t xml:space="preserve">} </w:t>
      </w:r>
      <w:r>
        <w:rPr>
          <w:rFonts w:ascii="Courier New" w:hAnsi="Courier New" w:cs="Courier New"/>
          <w:color w:val="CC7832"/>
          <w:sz w:val="18"/>
          <w:szCs w:val="18"/>
        </w:rPr>
        <w:t xml:space="preserve">catch </w:t>
      </w:r>
      <w:r>
        <w:rPr>
          <w:rFonts w:ascii="Courier New" w:hAnsi="Courier New" w:cs="Courier New"/>
          <w:color w:val="A9B7C6"/>
          <w:sz w:val="18"/>
          <w:szCs w:val="18"/>
        </w:rPr>
        <w:t>(IOException e){</w:t>
      </w:r>
    </w:p>
    <w:p w:rsidR="000048F3" w:rsidRDefault="000048F3" w:rsidP="00F30C23">
      <w:pPr>
        <w:pStyle w:val="NoSpacing"/>
      </w:pPr>
      <w:r>
        <w:t xml:space="preserve">This executes when </w:t>
      </w:r>
      <w:r w:rsidR="00D201E6">
        <w:t>it’s</w:t>
      </w:r>
      <w:r>
        <w:t xml:space="preserve"> done going through all the RWR files and we want to </w:t>
      </w:r>
      <w:r w:rsidRPr="00D201E6">
        <w:rPr>
          <w:b/>
          <w:i/>
        </w:rPr>
        <w:t>display all the top results</w:t>
      </w:r>
      <w:r>
        <w:t xml:space="preserve"> we got into the CSV file and then close it as well.</w:t>
      </w:r>
    </w:p>
    <w:p w:rsidR="003B36E1" w:rsidRDefault="003B36E1" w:rsidP="00F30C23">
      <w:pPr>
        <w:pStyle w:val="NoSpacing"/>
      </w:pPr>
    </w:p>
    <w:p w:rsidR="00A04133" w:rsidRDefault="00A04133" w:rsidP="00F30C23">
      <w:pPr>
        <w:pStyle w:val="NoSpacing"/>
        <w:rPr>
          <w:b/>
          <w:sz w:val="48"/>
          <w:szCs w:val="48"/>
        </w:rPr>
      </w:pPr>
    </w:p>
    <w:p w:rsidR="00A04133" w:rsidRDefault="00A04133" w:rsidP="00F30C23">
      <w:pPr>
        <w:pStyle w:val="NoSpacing"/>
        <w:rPr>
          <w:b/>
          <w:sz w:val="48"/>
          <w:szCs w:val="48"/>
        </w:rPr>
      </w:pPr>
    </w:p>
    <w:p w:rsidR="00A04133" w:rsidRDefault="00A04133" w:rsidP="00F30C23">
      <w:pPr>
        <w:pStyle w:val="NoSpacing"/>
        <w:rPr>
          <w:b/>
          <w:sz w:val="48"/>
          <w:szCs w:val="48"/>
        </w:rPr>
      </w:pPr>
    </w:p>
    <w:p w:rsidR="00A04133" w:rsidRDefault="00A04133" w:rsidP="00F30C23">
      <w:pPr>
        <w:pStyle w:val="NoSpacing"/>
        <w:rPr>
          <w:b/>
          <w:sz w:val="48"/>
          <w:szCs w:val="48"/>
        </w:rPr>
      </w:pPr>
    </w:p>
    <w:p w:rsidR="00A04133" w:rsidRDefault="00A04133" w:rsidP="00F30C23">
      <w:pPr>
        <w:pStyle w:val="NoSpacing"/>
        <w:rPr>
          <w:b/>
          <w:sz w:val="48"/>
          <w:szCs w:val="48"/>
        </w:rPr>
      </w:pPr>
    </w:p>
    <w:p w:rsidR="00A04133" w:rsidRDefault="00A04133" w:rsidP="00F30C23">
      <w:pPr>
        <w:pStyle w:val="NoSpacing"/>
        <w:rPr>
          <w:b/>
          <w:sz w:val="48"/>
          <w:szCs w:val="48"/>
        </w:rPr>
      </w:pPr>
    </w:p>
    <w:p w:rsidR="003B36E1" w:rsidRDefault="003B36E1" w:rsidP="00F30C23">
      <w:pPr>
        <w:pStyle w:val="NoSpacing"/>
      </w:pPr>
      <w:r w:rsidRPr="009928ED">
        <w:rPr>
          <w:b/>
          <w:sz w:val="48"/>
          <w:szCs w:val="48"/>
        </w:rPr>
        <w:lastRenderedPageBreak/>
        <w:t>Limitations</w:t>
      </w:r>
    </w:p>
    <w:p w:rsidR="003B36E1" w:rsidRPr="006D2206" w:rsidRDefault="00035AFF" w:rsidP="00035AFF">
      <w:pPr>
        <w:pStyle w:val="NoSpacing"/>
        <w:rPr>
          <w:b/>
          <w:u w:val="single"/>
        </w:rPr>
      </w:pPr>
      <w:r w:rsidRPr="006D2206">
        <w:rPr>
          <w:b/>
          <w:u w:val="single"/>
        </w:rPr>
        <w:t>1.</w:t>
      </w:r>
      <w:r w:rsidR="003B36E1" w:rsidRPr="006D2206">
        <w:rPr>
          <w:b/>
          <w:noProof/>
          <w:u w:val="single"/>
        </w:rPr>
        <w:drawing>
          <wp:inline distT="0" distB="0" distL="0" distR="0" wp14:anchorId="757176C9" wp14:editId="6B9394AE">
            <wp:extent cx="5943600" cy="177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9633" cy="180074"/>
                    </a:xfrm>
                    <a:prstGeom prst="rect">
                      <a:avLst/>
                    </a:prstGeom>
                  </pic:spPr>
                </pic:pic>
              </a:graphicData>
            </a:graphic>
          </wp:inline>
        </w:drawing>
      </w:r>
    </w:p>
    <w:p w:rsidR="00F20503" w:rsidRDefault="003B36E1" w:rsidP="00F30C23">
      <w:pPr>
        <w:pStyle w:val="NoSpacing"/>
      </w:pPr>
      <w:r>
        <w:t>Events like this don’t have a parameter name in the name, logic to link parameter name to actual hex value wouldn’t work.</w:t>
      </w:r>
    </w:p>
    <w:p w:rsidR="003B36E1" w:rsidRDefault="003B36E1" w:rsidP="00F30C23">
      <w:pPr>
        <w:pStyle w:val="NoSpacing"/>
      </w:pPr>
    </w:p>
    <w:p w:rsidR="00035AFF" w:rsidRDefault="00035AFF" w:rsidP="00035AFF">
      <w:pPr>
        <w:pStyle w:val="NoSpacing"/>
      </w:pPr>
    </w:p>
    <w:p w:rsidR="00035AFF" w:rsidRPr="006D2206" w:rsidRDefault="00035AFF" w:rsidP="00035AFF">
      <w:pPr>
        <w:pStyle w:val="NoSpacing"/>
        <w:rPr>
          <w:b/>
          <w:u w:val="single"/>
        </w:rPr>
      </w:pPr>
      <w:r w:rsidRPr="006D2206">
        <w:rPr>
          <w:b/>
          <w:u w:val="single"/>
        </w:rPr>
        <w:t>2.</w:t>
      </w:r>
    </w:p>
    <w:p w:rsidR="003B36E1" w:rsidRDefault="003B36E1" w:rsidP="00035AFF">
      <w:pPr>
        <w:pStyle w:val="NoSpacing"/>
      </w:pPr>
      <w:r>
        <w:t xml:space="preserve">Even though at the end of the csv file has the </w:t>
      </w:r>
      <w:r w:rsidR="00651303">
        <w:t xml:space="preserve">20 (or however many worst cases you want) the csv contains a lot more than 20 SET event traces, this is due to in the END logic of the EXECUTE method, we write to the csv file whenever the time delta beats the CURRENT worst 20 times. </w:t>
      </w:r>
    </w:p>
    <w:p w:rsidR="003B36E1" w:rsidRDefault="003B36E1" w:rsidP="00F30C23">
      <w:pPr>
        <w:pStyle w:val="NoSpacing"/>
      </w:pPr>
      <w:r>
        <w:rPr>
          <w:noProof/>
        </w:rPr>
        <w:drawing>
          <wp:inline distT="0" distB="0" distL="0" distR="0" wp14:anchorId="7CB04B96" wp14:editId="43E781A7">
            <wp:extent cx="4607560" cy="2980638"/>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2771" cy="2996947"/>
                    </a:xfrm>
                    <a:prstGeom prst="rect">
                      <a:avLst/>
                    </a:prstGeom>
                  </pic:spPr>
                </pic:pic>
              </a:graphicData>
            </a:graphic>
          </wp:inline>
        </w:drawing>
      </w:r>
    </w:p>
    <w:p w:rsidR="003B36E1" w:rsidRDefault="003B36E1" w:rsidP="00F30C23">
      <w:pPr>
        <w:pStyle w:val="NoSpacing"/>
      </w:pPr>
    </w:p>
    <w:p w:rsidR="003B36E1" w:rsidRDefault="003B36E1" w:rsidP="00F30C23">
      <w:pPr>
        <w:pStyle w:val="NoSpacing"/>
      </w:pPr>
      <w:r w:rsidRPr="009928ED">
        <w:rPr>
          <w:b/>
          <w:sz w:val="48"/>
          <w:szCs w:val="48"/>
        </w:rPr>
        <w:t>Future</w:t>
      </w:r>
    </w:p>
    <w:p w:rsidR="003B36E1" w:rsidRDefault="003B36E1" w:rsidP="00F30C23">
      <w:pPr>
        <w:pStyle w:val="NoSpacing"/>
      </w:pPr>
      <w:r>
        <w:t>Adding logic that add events that are sequential but don’t have a linking parameter.</w:t>
      </w:r>
    </w:p>
    <w:p w:rsidR="003B36E1" w:rsidRPr="00035AFF" w:rsidRDefault="003B36E1" w:rsidP="00F30C23">
      <w:pPr>
        <w:pStyle w:val="NoSpacing"/>
        <w:rPr>
          <w:b/>
          <w:u w:val="single"/>
        </w:rPr>
      </w:pPr>
      <w:r w:rsidRPr="00035AFF">
        <w:rPr>
          <w:b/>
          <w:u w:val="single"/>
        </w:rPr>
        <w:t xml:space="preserve">Ex. </w:t>
      </w:r>
    </w:p>
    <w:p w:rsidR="003B36E1" w:rsidRDefault="003B36E1" w:rsidP="00F30C23">
      <w:pPr>
        <w:pStyle w:val="NoSpacing"/>
      </w:pPr>
      <w:r>
        <w:rPr>
          <w:noProof/>
        </w:rPr>
        <w:drawing>
          <wp:inline distT="0" distB="0" distL="0" distR="0" wp14:anchorId="68108189" wp14:editId="55249C9B">
            <wp:extent cx="6620719" cy="279400"/>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72344" cy="281579"/>
                    </a:xfrm>
                    <a:prstGeom prst="rect">
                      <a:avLst/>
                    </a:prstGeom>
                  </pic:spPr>
                </pic:pic>
              </a:graphicData>
            </a:graphic>
          </wp:inline>
        </w:drawing>
      </w:r>
    </w:p>
    <w:p w:rsidR="003B36E1" w:rsidRDefault="003B36E1" w:rsidP="00F30C23">
      <w:pPr>
        <w:pStyle w:val="NoSpacing"/>
      </w:pPr>
    </w:p>
    <w:p w:rsidR="003B36E1" w:rsidRDefault="003B36E1" w:rsidP="00F30C23">
      <w:pPr>
        <w:pStyle w:val="NoSpacing"/>
      </w:pPr>
      <w:r>
        <w:t>Adding logic that just counts the number of specific events that occurred within a command</w:t>
      </w:r>
    </w:p>
    <w:p w:rsidR="003B36E1" w:rsidRPr="00035AFF" w:rsidRDefault="003B36E1" w:rsidP="00F30C23">
      <w:pPr>
        <w:pStyle w:val="NoSpacing"/>
        <w:rPr>
          <w:b/>
          <w:u w:val="single"/>
        </w:rPr>
      </w:pPr>
      <w:r w:rsidRPr="00035AFF">
        <w:rPr>
          <w:b/>
          <w:u w:val="single"/>
        </w:rPr>
        <w:t>Ex.</w:t>
      </w:r>
    </w:p>
    <w:p w:rsidR="003B36E1" w:rsidRDefault="003B36E1" w:rsidP="00F30C23">
      <w:pPr>
        <w:pStyle w:val="NoSpacing"/>
      </w:pPr>
      <w:r>
        <w:t>How many times did this happen within the command?</w:t>
      </w:r>
    </w:p>
    <w:p w:rsidR="00911853" w:rsidRDefault="003B36E1" w:rsidP="00F30C23">
      <w:pPr>
        <w:pStyle w:val="NoSpacing"/>
      </w:pPr>
      <w:r>
        <w:rPr>
          <w:noProof/>
        </w:rPr>
        <w:drawing>
          <wp:inline distT="0" distB="0" distL="0" distR="0" wp14:anchorId="1551219E" wp14:editId="03BA840A">
            <wp:extent cx="6620510" cy="125903"/>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671220" cy="164902"/>
                    </a:xfrm>
                    <a:prstGeom prst="rect">
                      <a:avLst/>
                    </a:prstGeom>
                  </pic:spPr>
                </pic:pic>
              </a:graphicData>
            </a:graphic>
          </wp:inline>
        </w:drawing>
      </w:r>
    </w:p>
    <w:sectPr w:rsidR="00911853">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D82" w:rsidRDefault="008F4D82" w:rsidP="005046B3">
      <w:pPr>
        <w:spacing w:after="0" w:line="240" w:lineRule="auto"/>
      </w:pPr>
      <w:r>
        <w:separator/>
      </w:r>
    </w:p>
  </w:endnote>
  <w:endnote w:type="continuationSeparator" w:id="0">
    <w:p w:rsidR="008F4D82" w:rsidRDefault="008F4D82" w:rsidP="00504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ED0" w:rsidRPr="00E723B5" w:rsidRDefault="003A0ED0" w:rsidP="00563FD9">
    <w:pPr>
      <w:tabs>
        <w:tab w:val="left" w:pos="4860"/>
        <w:tab w:val="right" w:pos="9000"/>
      </w:tabs>
      <w:ind w:right="720"/>
      <w:rPr>
        <w:rFonts w:cs="Arial"/>
        <w:szCs w:val="18"/>
      </w:rPr>
    </w:pPr>
    <w:r>
      <w:t>SanDisk Proprietary and Confidential</w:t>
    </w:r>
    <w:r>
      <w:tab/>
    </w:r>
    <w:r w:rsidRPr="00EF47B5">
      <w:tab/>
      <w:t xml:space="preserve"> </w:t>
    </w:r>
    <w:r>
      <w:rPr>
        <w:rStyle w:val="PageNumber"/>
        <w:rFonts w:cs="Arial"/>
        <w:szCs w:val="18"/>
      </w:rPr>
      <w:fldChar w:fldCharType="begin"/>
    </w:r>
    <w:r>
      <w:rPr>
        <w:rStyle w:val="PageNumber"/>
        <w:rFonts w:cs="Arial"/>
        <w:szCs w:val="18"/>
      </w:rPr>
      <w:instrText xml:space="preserve"> PAGE  \* Arabic </w:instrText>
    </w:r>
    <w:r>
      <w:rPr>
        <w:rStyle w:val="PageNumber"/>
        <w:rFonts w:cs="Arial"/>
        <w:szCs w:val="18"/>
      </w:rPr>
      <w:fldChar w:fldCharType="separate"/>
    </w:r>
    <w:r>
      <w:rPr>
        <w:rStyle w:val="PageNumber"/>
        <w:rFonts w:cs="Arial"/>
        <w:szCs w:val="18"/>
      </w:rPr>
      <w:t>4</w:t>
    </w:r>
    <w:r>
      <w:rPr>
        <w:rStyle w:val="PageNumber"/>
        <w:rFonts w:cs="Arial"/>
        <w:szCs w:val="18"/>
      </w:rPr>
      <w:fldChar w:fldCharType="end"/>
    </w:r>
    <w:r w:rsidRPr="00EF47B5">
      <w:rPr>
        <w:rStyle w:val="PageNumber"/>
        <w:rFonts w:cs="Arial"/>
        <w:szCs w:val="18"/>
      </w:rPr>
      <w:t xml:space="preserve"> of </w:t>
    </w:r>
    <w:r w:rsidRPr="00EF47B5">
      <w:rPr>
        <w:rStyle w:val="PageNumber"/>
        <w:rFonts w:cs="Arial"/>
        <w:szCs w:val="18"/>
      </w:rPr>
      <w:fldChar w:fldCharType="begin"/>
    </w:r>
    <w:r w:rsidRPr="00EF47B5">
      <w:rPr>
        <w:rStyle w:val="PageNumber"/>
        <w:rFonts w:cs="Arial"/>
        <w:szCs w:val="18"/>
      </w:rPr>
      <w:instrText xml:space="preserve"> NUMPAGES </w:instrText>
    </w:r>
    <w:r w:rsidRPr="00EF47B5">
      <w:rPr>
        <w:rStyle w:val="PageNumber"/>
        <w:rFonts w:cs="Arial"/>
        <w:szCs w:val="18"/>
      </w:rPr>
      <w:fldChar w:fldCharType="separate"/>
    </w:r>
    <w:r>
      <w:rPr>
        <w:rStyle w:val="PageNumber"/>
        <w:rFonts w:cs="Arial"/>
        <w:szCs w:val="18"/>
      </w:rPr>
      <w:t>37</w:t>
    </w:r>
    <w:r w:rsidRPr="00EF47B5">
      <w:rPr>
        <w:rStyle w:val="PageNumber"/>
        <w:rFonts w:cs="Arial"/>
        <w:szCs w:val="18"/>
      </w:rPr>
      <w:fldChar w:fldCharType="end"/>
    </w:r>
  </w:p>
  <w:p w:rsidR="003A0ED0" w:rsidRDefault="003A0ED0">
    <w:pPr>
      <w:pStyle w:val="Footer"/>
    </w:pPr>
  </w:p>
  <w:p w:rsidR="003A0ED0" w:rsidRDefault="003A0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D82" w:rsidRDefault="008F4D82" w:rsidP="005046B3">
      <w:pPr>
        <w:spacing w:after="0" w:line="240" w:lineRule="auto"/>
      </w:pPr>
      <w:r>
        <w:separator/>
      </w:r>
    </w:p>
  </w:footnote>
  <w:footnote w:type="continuationSeparator" w:id="0">
    <w:p w:rsidR="008F4D82" w:rsidRDefault="008F4D82" w:rsidP="00504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ED0" w:rsidRPr="005046B3" w:rsidRDefault="003A0ED0" w:rsidP="005046B3">
    <w:pPr>
      <w:tabs>
        <w:tab w:val="left" w:pos="180"/>
        <w:tab w:val="right" w:pos="9180"/>
      </w:tabs>
      <w:jc w:val="center"/>
      <w:rPr>
        <w:sz w:val="16"/>
        <w:szCs w:val="16"/>
      </w:rPr>
    </w:pPr>
    <w:r>
      <w:rPr>
        <w:noProof/>
      </w:rPr>
      <mc:AlternateContent>
        <mc:Choice Requires="wps">
          <w:drawing>
            <wp:anchor distT="0" distB="0" distL="114300" distR="114300" simplePos="0" relativeHeight="251660288" behindDoc="0" locked="0" layoutInCell="1" allowOverlap="1" wp14:anchorId="2B19EE70" wp14:editId="1CDCF9A9">
              <wp:simplePos x="0" y="0"/>
              <wp:positionH relativeFrom="column">
                <wp:posOffset>2171700</wp:posOffset>
              </wp:positionH>
              <wp:positionV relativeFrom="paragraph">
                <wp:posOffset>0</wp:posOffset>
              </wp:positionV>
              <wp:extent cx="3811270" cy="289560"/>
              <wp:effectExtent l="0" t="0" r="1778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1270" cy="289560"/>
                      </a:xfrm>
                      <a:prstGeom prst="rect">
                        <a:avLst/>
                      </a:prstGeom>
                      <a:solidFill>
                        <a:srgbClr val="FFFFFF"/>
                      </a:solidFill>
                      <a:ln w="15875">
                        <a:solidFill>
                          <a:sysClr val="window" lastClr="FFFFFF">
                            <a:lumMod val="100000"/>
                            <a:lumOff val="0"/>
                          </a:sysClr>
                        </a:solidFill>
                        <a:miter lim="800000"/>
                        <a:headEnd/>
                        <a:tailEnd/>
                      </a:ln>
                    </wps:spPr>
                    <wps:txbx>
                      <w:txbxContent>
                        <w:p w:rsidR="003A0ED0" w:rsidRDefault="003A0ED0" w:rsidP="005046B3">
                          <w:pPr>
                            <w:spacing w:after="0"/>
                            <w:jc w:val="right"/>
                            <w:rPr>
                              <w:b/>
                            </w:rPr>
                          </w:pPr>
                          <w:r>
                            <w:rPr>
                              <w:b/>
                            </w:rPr>
                            <w:t>xPlorer RWR Java Plugin: Configuration file</w:t>
                          </w:r>
                        </w:p>
                        <w:p w:rsidR="003A0ED0" w:rsidRPr="005A20A2" w:rsidRDefault="003A0ED0" w:rsidP="005046B3">
                          <w:pPr>
                            <w:spacing w:after="0"/>
                            <w:jc w:val="right"/>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19EE70" id="_x0000_t202" coordsize="21600,21600" o:spt="202" path="m,l,21600r21600,l21600,xe">
              <v:stroke joinstyle="miter"/>
              <v:path gradientshapeok="t" o:connecttype="rect"/>
            </v:shapetype>
            <v:shape id="_x0000_s1028" type="#_x0000_t202" style="position:absolute;left:0;text-align:left;margin-left:171pt;margin-top:0;width:300.1pt;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" strokecolor="white" strokeweight="1.25pt">
              <v:textbox>
                <w:txbxContent>
                  <w:p w:rsidR="003A0ED0" w:rsidRDefault="003A0ED0" w:rsidP="005046B3">
                    <w:pPr>
                      <w:spacing w:after="0"/>
                      <w:jc w:val="right"/>
                      <w:rPr>
                        <w:b/>
                      </w:rPr>
                    </w:pPr>
                    <w:r>
                      <w:rPr>
                        <w:b/>
                      </w:rPr>
                      <w:t>xPlorer RWR Java Plugin: Configuration file</w:t>
                    </w:r>
                  </w:p>
                  <w:p w:rsidR="003A0ED0" w:rsidRPr="005A20A2" w:rsidRDefault="003A0ED0" w:rsidP="005046B3">
                    <w:pPr>
                      <w:spacing w:after="0"/>
                      <w:jc w:val="right"/>
                      <w:rPr>
                        <w:b/>
                      </w:rPr>
                    </w:pPr>
                  </w:p>
                </w:txbxContent>
              </v:textbox>
            </v:shape>
          </w:pict>
        </mc:Fallback>
      </mc:AlternateContent>
    </w:r>
    <w:r>
      <w:rPr>
        <w:noProof/>
      </w:rPr>
      <mc:AlternateContent>
        <mc:Choice Requires="wps">
          <w:drawing>
            <wp:anchor distT="4294967295" distB="4294967295" distL="114300" distR="114300" simplePos="0" relativeHeight="251659264" behindDoc="0" locked="0" layoutInCell="1" allowOverlap="1" wp14:anchorId="646279FF" wp14:editId="30EF0EEB">
              <wp:simplePos x="0" y="0"/>
              <wp:positionH relativeFrom="column">
                <wp:posOffset>19050</wp:posOffset>
              </wp:positionH>
              <wp:positionV relativeFrom="paragraph">
                <wp:posOffset>333374</wp:posOffset>
              </wp:positionV>
              <wp:extent cx="5857875" cy="0"/>
              <wp:effectExtent l="0" t="0" r="34925" b="25400"/>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65E5E3" id="_x0000_t32" coordsize="21600,21600" o:spt="32" o:oned="t" path="m,l21600,21600e" filled="f">
              <v:path arrowok="t" fillok="f" o:connecttype="none"/>
              <o:lock v:ext="edit" shapetype="t"/>
            </v:shapetype>
            <v:shape id="AutoShape 1" o:spid="_x0000_s1026" type="#_x0000_t32" style="position:absolute;margin-left:1.5pt;margin-top:26.25pt;width:461.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vA+IAIAADsEAAAOAAAAZHJzL2Uyb0RvYy54bWysU82O2jAQvlfqO1i+QxIaW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"/>
          </w:pict>
        </mc:Fallback>
      </mc:AlternateContent>
    </w:r>
    <w:r>
      <w:rPr>
        <w:noProof/>
      </w:rPr>
      <w:drawing>
        <wp:inline distT="0" distB="0" distL="0" distR="0" wp14:anchorId="5E1C1AB2" wp14:editId="773909E2">
          <wp:extent cx="1109345" cy="220345"/>
          <wp:effectExtent l="0" t="0" r="8255" b="8255"/>
          <wp:docPr id="6" name="Picture 1" descr="Description: sdsk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dsk_logo_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345" cy="220345"/>
                  </a:xfrm>
                  <a:prstGeom prst="rect">
                    <a:avLst/>
                  </a:prstGeom>
                  <a:noFill/>
                  <a:ln>
                    <a:noFill/>
                  </a:ln>
                </pic:spPr>
              </pic:pic>
            </a:graphicData>
          </a:graphic>
        </wp:inline>
      </w:drawing>
    </w:r>
    <w:r>
      <w:t xml:space="preserve"> </w:t>
    </w:r>
    <w:r>
      <w:rPr>
        <w:sz w:val="16"/>
        <w:szCs w:val="16"/>
      </w:rPr>
      <w:t>CSS FW Engineering</w:t>
    </w:r>
    <w:r>
      <w:tab/>
    </w:r>
    <w:r>
      <w:fldChar w:fldCharType="begin"/>
    </w:r>
    <w:r>
      <w:instrText xml:space="preserve"> STYLEREF  DocRevision  \* MERGEFORMAT </w:instrText>
    </w:r>
    <w:r>
      <w:rPr>
        <w:b/>
        <w:noProof/>
      </w:rPr>
      <w:fldChar w:fldCharType="end"/>
    </w:r>
  </w:p>
  <w:p w:rsidR="003A0ED0" w:rsidRDefault="003A0E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F79"/>
    <w:multiLevelType w:val="hybridMultilevel"/>
    <w:tmpl w:val="8B141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07ED2"/>
    <w:multiLevelType w:val="hybridMultilevel"/>
    <w:tmpl w:val="34307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6447A32">
      <w:start w:val="1"/>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B49CD"/>
    <w:multiLevelType w:val="hybridMultilevel"/>
    <w:tmpl w:val="A2DA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72007"/>
    <w:multiLevelType w:val="hybridMultilevel"/>
    <w:tmpl w:val="9B185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6E691D"/>
    <w:multiLevelType w:val="hybridMultilevel"/>
    <w:tmpl w:val="859C3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B50044"/>
    <w:multiLevelType w:val="hybridMultilevel"/>
    <w:tmpl w:val="448E49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4B707D"/>
    <w:multiLevelType w:val="hybridMultilevel"/>
    <w:tmpl w:val="6698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212235"/>
    <w:multiLevelType w:val="hybridMultilevel"/>
    <w:tmpl w:val="448E49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AE2AC3"/>
    <w:multiLevelType w:val="hybridMultilevel"/>
    <w:tmpl w:val="B144EE44"/>
    <w:lvl w:ilvl="0" w:tplc="10BC71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A30F2D"/>
    <w:multiLevelType w:val="hybridMultilevel"/>
    <w:tmpl w:val="A7C25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1"/>
  </w:num>
  <w:num w:numId="5">
    <w:abstractNumId w:val="8"/>
  </w:num>
  <w:num w:numId="6">
    <w:abstractNumId w:val="2"/>
  </w:num>
  <w:num w:numId="7">
    <w:abstractNumId w:val="5"/>
  </w:num>
  <w:num w:numId="8">
    <w:abstractNumId w:val="6"/>
  </w:num>
  <w:num w:numId="9">
    <w:abstractNumId w:val="9"/>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Wang">
    <w15:presenceInfo w15:providerId="AD" w15:userId="S-1-5-21-3857147287-3525366542-2602332044-136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EE"/>
    <w:rsid w:val="000048F3"/>
    <w:rsid w:val="000053D2"/>
    <w:rsid w:val="00006B51"/>
    <w:rsid w:val="00035AFF"/>
    <w:rsid w:val="000903CE"/>
    <w:rsid w:val="00090D49"/>
    <w:rsid w:val="000A7191"/>
    <w:rsid w:val="000B0EC3"/>
    <w:rsid w:val="000D0C30"/>
    <w:rsid w:val="00150815"/>
    <w:rsid w:val="00157C42"/>
    <w:rsid w:val="00197647"/>
    <w:rsid w:val="001F172C"/>
    <w:rsid w:val="001F2B81"/>
    <w:rsid w:val="0022583E"/>
    <w:rsid w:val="002263FF"/>
    <w:rsid w:val="00250238"/>
    <w:rsid w:val="00305E02"/>
    <w:rsid w:val="00331FFC"/>
    <w:rsid w:val="0035501E"/>
    <w:rsid w:val="00366E7B"/>
    <w:rsid w:val="00382655"/>
    <w:rsid w:val="003A0ED0"/>
    <w:rsid w:val="003B36E1"/>
    <w:rsid w:val="003D3A33"/>
    <w:rsid w:val="00411CAC"/>
    <w:rsid w:val="00462924"/>
    <w:rsid w:val="00481F51"/>
    <w:rsid w:val="004A20E7"/>
    <w:rsid w:val="004B3218"/>
    <w:rsid w:val="004E20ED"/>
    <w:rsid w:val="004F2A7C"/>
    <w:rsid w:val="005046B3"/>
    <w:rsid w:val="00505A90"/>
    <w:rsid w:val="00522937"/>
    <w:rsid w:val="0052617C"/>
    <w:rsid w:val="00556213"/>
    <w:rsid w:val="00563FD9"/>
    <w:rsid w:val="00575A4A"/>
    <w:rsid w:val="005D45B4"/>
    <w:rsid w:val="005D5AE7"/>
    <w:rsid w:val="00625C62"/>
    <w:rsid w:val="0063457B"/>
    <w:rsid w:val="00651303"/>
    <w:rsid w:val="006A5CE7"/>
    <w:rsid w:val="006C50A8"/>
    <w:rsid w:val="006D2206"/>
    <w:rsid w:val="006E4B30"/>
    <w:rsid w:val="007229CF"/>
    <w:rsid w:val="00767ED0"/>
    <w:rsid w:val="00786AE8"/>
    <w:rsid w:val="00795B1E"/>
    <w:rsid w:val="008135D6"/>
    <w:rsid w:val="008447DE"/>
    <w:rsid w:val="00867128"/>
    <w:rsid w:val="008C2711"/>
    <w:rsid w:val="008C7424"/>
    <w:rsid w:val="008D5FF0"/>
    <w:rsid w:val="008F4D82"/>
    <w:rsid w:val="00911853"/>
    <w:rsid w:val="009209DC"/>
    <w:rsid w:val="009928ED"/>
    <w:rsid w:val="00996A30"/>
    <w:rsid w:val="009A5B94"/>
    <w:rsid w:val="009D00D6"/>
    <w:rsid w:val="00A04133"/>
    <w:rsid w:val="00A07148"/>
    <w:rsid w:val="00A14260"/>
    <w:rsid w:val="00A82099"/>
    <w:rsid w:val="00A92604"/>
    <w:rsid w:val="00A92712"/>
    <w:rsid w:val="00A9625A"/>
    <w:rsid w:val="00B55BDF"/>
    <w:rsid w:val="00B713BA"/>
    <w:rsid w:val="00BC578C"/>
    <w:rsid w:val="00C92151"/>
    <w:rsid w:val="00CA783F"/>
    <w:rsid w:val="00CC4F77"/>
    <w:rsid w:val="00CD05C6"/>
    <w:rsid w:val="00CD2C8C"/>
    <w:rsid w:val="00D14DFF"/>
    <w:rsid w:val="00D201E6"/>
    <w:rsid w:val="00D43096"/>
    <w:rsid w:val="00D44458"/>
    <w:rsid w:val="00DA183C"/>
    <w:rsid w:val="00DA7DF2"/>
    <w:rsid w:val="00DD563E"/>
    <w:rsid w:val="00E01E1F"/>
    <w:rsid w:val="00E30FF1"/>
    <w:rsid w:val="00E463C5"/>
    <w:rsid w:val="00E701F8"/>
    <w:rsid w:val="00E71E9F"/>
    <w:rsid w:val="00E834BA"/>
    <w:rsid w:val="00EF18C5"/>
    <w:rsid w:val="00F20503"/>
    <w:rsid w:val="00F24BB5"/>
    <w:rsid w:val="00F26ECD"/>
    <w:rsid w:val="00F30C23"/>
    <w:rsid w:val="00F45823"/>
    <w:rsid w:val="00F45EEC"/>
    <w:rsid w:val="00F467EE"/>
    <w:rsid w:val="00F53568"/>
    <w:rsid w:val="00F72873"/>
    <w:rsid w:val="00FA1CB0"/>
    <w:rsid w:val="00FB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1E161"/>
  <w15:chartTrackingRefBased/>
  <w15:docId w15:val="{FEC85C8C-79A9-4DCC-BB8D-401B3DDC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2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67EE"/>
    <w:pPr>
      <w:spacing w:after="0" w:line="240" w:lineRule="auto"/>
    </w:pPr>
  </w:style>
  <w:style w:type="character" w:styleId="Hyperlink">
    <w:name w:val="Hyperlink"/>
    <w:basedOn w:val="DefaultParagraphFont"/>
    <w:uiPriority w:val="99"/>
    <w:unhideWhenUsed/>
    <w:rsid w:val="00382655"/>
    <w:rPr>
      <w:color w:val="0000FF"/>
      <w:u w:val="single"/>
    </w:rPr>
  </w:style>
  <w:style w:type="character" w:customStyle="1" w:styleId="Heading1Char">
    <w:name w:val="Heading 1 Char"/>
    <w:basedOn w:val="DefaultParagraphFont"/>
    <w:link w:val="Heading1"/>
    <w:uiPriority w:val="9"/>
    <w:rsid w:val="00A14260"/>
    <w:rPr>
      <w:rFonts w:asciiTheme="majorHAnsi" w:eastAsiaTheme="majorEastAsia" w:hAnsiTheme="majorHAnsi" w:cstheme="majorBidi"/>
      <w:color w:val="2F5496" w:themeColor="accent1" w:themeShade="BF"/>
      <w:sz w:val="32"/>
      <w:szCs w:val="32"/>
    </w:rPr>
  </w:style>
  <w:style w:type="paragraph" w:customStyle="1" w:styleId="DocTitle">
    <w:name w:val="DocTitle"/>
    <w:basedOn w:val="Normal"/>
    <w:autoRedefine/>
    <w:qFormat/>
    <w:rsid w:val="005046B3"/>
    <w:pPr>
      <w:tabs>
        <w:tab w:val="left" w:pos="1080"/>
      </w:tabs>
      <w:spacing w:before="120" w:after="120" w:line="240" w:lineRule="auto"/>
      <w:jc w:val="center"/>
    </w:pPr>
    <w:rPr>
      <w:rFonts w:ascii="Arial" w:eastAsia="Times New Roman" w:hAnsi="Arial" w:cs="Times New Roman"/>
      <w:b/>
      <w:sz w:val="44"/>
      <w:szCs w:val="44"/>
    </w:rPr>
  </w:style>
  <w:style w:type="paragraph" w:customStyle="1" w:styleId="DocRevision">
    <w:name w:val="DocRevision"/>
    <w:basedOn w:val="Normal"/>
    <w:qFormat/>
    <w:rsid w:val="005046B3"/>
    <w:pPr>
      <w:spacing w:before="120" w:after="120" w:line="240" w:lineRule="auto"/>
      <w:ind w:left="720"/>
      <w:jc w:val="center"/>
    </w:pPr>
    <w:rPr>
      <w:rFonts w:ascii="Arial" w:eastAsia="Times New Roman" w:hAnsi="Arial" w:cs="Times New Roman"/>
      <w:b/>
      <w:bCs/>
      <w:sz w:val="56"/>
      <w:szCs w:val="56"/>
    </w:rPr>
  </w:style>
  <w:style w:type="paragraph" w:customStyle="1" w:styleId="NormalTableContent">
    <w:name w:val="Normal: Table Content"/>
    <w:basedOn w:val="Normal"/>
    <w:rsid w:val="005046B3"/>
    <w:pPr>
      <w:spacing w:after="0" w:line="240" w:lineRule="auto"/>
    </w:pPr>
    <w:rPr>
      <w:rFonts w:ascii="Helvetica" w:eastAsia="Times New Roman" w:hAnsi="Helvetica" w:cs="Times New Roman"/>
      <w:sz w:val="20"/>
      <w:szCs w:val="20"/>
    </w:rPr>
  </w:style>
  <w:style w:type="paragraph" w:styleId="Header">
    <w:name w:val="header"/>
    <w:basedOn w:val="Normal"/>
    <w:link w:val="HeaderChar"/>
    <w:uiPriority w:val="99"/>
    <w:unhideWhenUsed/>
    <w:rsid w:val="00504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6B3"/>
  </w:style>
  <w:style w:type="paragraph" w:styleId="Footer">
    <w:name w:val="footer"/>
    <w:basedOn w:val="Normal"/>
    <w:link w:val="FooterChar"/>
    <w:uiPriority w:val="99"/>
    <w:unhideWhenUsed/>
    <w:rsid w:val="00504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6B3"/>
  </w:style>
  <w:style w:type="character" w:styleId="PageNumber">
    <w:name w:val="page number"/>
    <w:basedOn w:val="DefaultParagraphFont"/>
    <w:rsid w:val="00563FD9"/>
  </w:style>
  <w:style w:type="paragraph" w:styleId="Title">
    <w:name w:val="Title"/>
    <w:basedOn w:val="Normal"/>
    <w:link w:val="TitleChar"/>
    <w:qFormat/>
    <w:rsid w:val="000053D2"/>
    <w:pPr>
      <w:pageBreakBefore/>
      <w:spacing w:before="240" w:after="60" w:line="240" w:lineRule="auto"/>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0053D2"/>
    <w:rPr>
      <w:rFonts w:ascii="Arial" w:eastAsia="Times New Roman" w:hAnsi="Arial" w:cs="Arial"/>
      <w:b/>
      <w:bCs/>
      <w:kern w:val="28"/>
      <w:sz w:val="32"/>
      <w:szCs w:val="32"/>
    </w:rPr>
  </w:style>
  <w:style w:type="character" w:styleId="FollowedHyperlink">
    <w:name w:val="FollowedHyperlink"/>
    <w:basedOn w:val="DefaultParagraphFont"/>
    <w:uiPriority w:val="99"/>
    <w:semiHidden/>
    <w:unhideWhenUsed/>
    <w:rsid w:val="00522937"/>
    <w:rPr>
      <w:color w:val="954F72" w:themeColor="followedHyperlink"/>
      <w:u w:val="single"/>
    </w:rPr>
  </w:style>
  <w:style w:type="paragraph" w:styleId="BalloonText">
    <w:name w:val="Balloon Text"/>
    <w:basedOn w:val="Normal"/>
    <w:link w:val="BalloonTextChar"/>
    <w:uiPriority w:val="99"/>
    <w:semiHidden/>
    <w:unhideWhenUsed/>
    <w:rsid w:val="005229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937"/>
    <w:rPr>
      <w:rFonts w:ascii="Segoe UI" w:hAnsi="Segoe UI" w:cs="Segoe UI"/>
      <w:sz w:val="18"/>
      <w:szCs w:val="18"/>
    </w:rPr>
  </w:style>
  <w:style w:type="paragraph" w:styleId="TOC1">
    <w:name w:val="toc 1"/>
    <w:basedOn w:val="Normal"/>
    <w:next w:val="Normal"/>
    <w:autoRedefine/>
    <w:uiPriority w:val="39"/>
    <w:rsid w:val="001F172C"/>
    <w:pPr>
      <w:spacing w:before="120" w:after="120" w:line="240" w:lineRule="auto"/>
    </w:pPr>
    <w:rPr>
      <w:rFonts w:ascii="Arial" w:eastAsia="Times New Roman" w:hAnsi="Arial" w:cs="Times New Roman"/>
      <w:sz w:val="18"/>
      <w:szCs w:val="20"/>
    </w:rPr>
  </w:style>
  <w:style w:type="paragraph" w:styleId="TOC2">
    <w:name w:val="toc 2"/>
    <w:basedOn w:val="Normal"/>
    <w:next w:val="Normal"/>
    <w:autoRedefine/>
    <w:uiPriority w:val="39"/>
    <w:rsid w:val="001F172C"/>
    <w:pPr>
      <w:spacing w:before="120" w:after="120" w:line="240" w:lineRule="auto"/>
      <w:ind w:left="180"/>
    </w:pPr>
    <w:rPr>
      <w:rFonts w:ascii="Arial" w:eastAsia="Times New Roman" w:hAnsi="Arial" w:cs="Times New Roman"/>
      <w:sz w:val="18"/>
      <w:szCs w:val="20"/>
    </w:rPr>
  </w:style>
  <w:style w:type="paragraph" w:styleId="TOC3">
    <w:name w:val="toc 3"/>
    <w:basedOn w:val="Normal"/>
    <w:next w:val="Normal"/>
    <w:autoRedefine/>
    <w:uiPriority w:val="39"/>
    <w:rsid w:val="001F172C"/>
    <w:pPr>
      <w:spacing w:before="120" w:after="120" w:line="240" w:lineRule="auto"/>
      <w:ind w:left="360"/>
    </w:pPr>
    <w:rPr>
      <w:rFonts w:ascii="Arial" w:eastAsia="Times New Roman" w:hAnsi="Arial" w:cs="Times New Roman"/>
      <w:sz w:val="18"/>
      <w:szCs w:val="20"/>
    </w:rPr>
  </w:style>
  <w:style w:type="paragraph" w:styleId="TableofFigures">
    <w:name w:val="table of figures"/>
    <w:aliases w:val="Table of Tables"/>
    <w:basedOn w:val="Normal"/>
    <w:next w:val="Normal"/>
    <w:uiPriority w:val="99"/>
    <w:rsid w:val="00E834BA"/>
    <w:pPr>
      <w:spacing w:before="120" w:after="120" w:line="240" w:lineRule="auto"/>
    </w:pPr>
    <w:rPr>
      <w:rFonts w:ascii="Arial" w:eastAsia="Times New Roman" w:hAnsi="Arial" w:cs="Times New Roman"/>
      <w:sz w:val="18"/>
      <w:szCs w:val="20"/>
    </w:rPr>
  </w:style>
  <w:style w:type="paragraph" w:customStyle="1" w:styleId="cellbodyleft">
    <w:name w:val="cellbodyleft"/>
    <w:basedOn w:val="Normal"/>
    <w:rsid w:val="00411CAC"/>
    <w:pPr>
      <w:spacing w:after="0" w:line="240" w:lineRule="auto"/>
    </w:pPr>
    <w:rPr>
      <w:rFonts w:ascii="Arial" w:eastAsia="Times New Roman" w:hAnsi="Arial" w:cs="Times New Roman"/>
      <w:sz w:val="18"/>
      <w:szCs w:val="20"/>
    </w:rPr>
  </w:style>
  <w:style w:type="paragraph" w:customStyle="1" w:styleId="cellheaderleft">
    <w:name w:val="cellheaderleft"/>
    <w:basedOn w:val="Normal"/>
    <w:rsid w:val="00411CAC"/>
    <w:pPr>
      <w:spacing w:before="60" w:after="60" w:line="240" w:lineRule="auto"/>
    </w:pPr>
    <w:rPr>
      <w:rFonts w:ascii="Arial" w:eastAsia="Times New Roman" w:hAnsi="Arial" w:cs="Times New Roman"/>
      <w:b/>
      <w:bCs/>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195845">
      <w:bodyDiv w:val="1"/>
      <w:marLeft w:val="0"/>
      <w:marRight w:val="0"/>
      <w:marTop w:val="0"/>
      <w:marBottom w:val="0"/>
      <w:divBdr>
        <w:top w:val="none" w:sz="0" w:space="0" w:color="auto"/>
        <w:left w:val="none" w:sz="0" w:space="0" w:color="auto"/>
        <w:bottom w:val="none" w:sz="0" w:space="0" w:color="auto"/>
        <w:right w:val="none" w:sz="0" w:space="0" w:color="auto"/>
      </w:divBdr>
    </w:div>
    <w:div w:id="1140656927">
      <w:bodyDiv w:val="1"/>
      <w:marLeft w:val="0"/>
      <w:marRight w:val="0"/>
      <w:marTop w:val="0"/>
      <w:marBottom w:val="0"/>
      <w:divBdr>
        <w:top w:val="none" w:sz="0" w:space="0" w:color="auto"/>
        <w:left w:val="none" w:sz="0" w:space="0" w:color="auto"/>
        <w:bottom w:val="none" w:sz="0" w:space="0" w:color="auto"/>
        <w:right w:val="none" w:sz="0" w:space="0" w:color="auto"/>
      </w:divBdr>
    </w:div>
    <w:div w:id="131768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package" Target="embeddings/Microsoft_Word_Document1.docx"/><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artifactory.wdc.com/artifactory/xplorer-tool-global/integration/bronze/2.9.5_b43/"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package" Target="embeddings/Microsoft_Word_Document.docx"/><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Word_Document2.docx"/><Relationship Id="rId22" Type="http://schemas.openxmlformats.org/officeDocument/2006/relationships/image" Target="media/image11.png"/><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123C9-38BA-4616-80F0-D1484DB75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2648</TotalTime>
  <Pages>15</Pages>
  <Words>2446</Words>
  <Characters>13946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Kang</dc:creator>
  <cp:keywords/>
  <dc:description/>
  <cp:lastModifiedBy>John Kang</cp:lastModifiedBy>
  <cp:revision>64</cp:revision>
  <dcterms:created xsi:type="dcterms:W3CDTF">2019-07-16T22:53:00Z</dcterms:created>
  <dcterms:modified xsi:type="dcterms:W3CDTF">2019-07-19T00:38:00Z</dcterms:modified>
</cp:coreProperties>
</file>